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C7" w:rsidRDefault="00B17CC9">
      <w:pPr>
        <w:jc w:val="center"/>
        <w:rPr>
          <w:rFonts w:cs="Arial"/>
          <w:b/>
          <w:szCs w:val="24"/>
        </w:rPr>
      </w:pPr>
      <w:bookmarkStart w:id="0" w:name="_Hlk508222987"/>
      <w:r>
        <w:rPr>
          <w:rFonts w:cs="Arial"/>
          <w:b/>
          <w:szCs w:val="24"/>
        </w:rPr>
        <w:t>Contribution of Genome-Wide Significant Single Nucleotide Polymorphisms in Myopia Prediction in Children</w:t>
      </w:r>
      <w:bookmarkEnd w:id="0"/>
      <w:r>
        <w:rPr>
          <w:rFonts w:cs="Arial" w:hint="eastAsia"/>
          <w:b/>
          <w:szCs w:val="24"/>
        </w:rPr>
        <w:t>：</w:t>
      </w:r>
      <w:r>
        <w:rPr>
          <w:rFonts w:cs="Arial" w:hint="eastAsia"/>
          <w:b/>
          <w:szCs w:val="24"/>
        </w:rPr>
        <w:t>F</w:t>
      </w:r>
      <w:r>
        <w:rPr>
          <w:rFonts w:cs="Arial"/>
          <w:b/>
          <w:szCs w:val="24"/>
        </w:rPr>
        <w:t xml:space="preserve">indings from </w:t>
      </w:r>
      <w:r>
        <w:rPr>
          <w:rFonts w:cs="Arial" w:hint="eastAsia"/>
          <w:b/>
          <w:szCs w:val="24"/>
        </w:rPr>
        <w:t>A</w:t>
      </w:r>
      <w:r>
        <w:rPr>
          <w:rFonts w:cs="Arial"/>
          <w:b/>
          <w:szCs w:val="24"/>
        </w:rPr>
        <w:t xml:space="preserve"> 10-year Cohort Study of 1073 Chinese Twin Children</w:t>
      </w:r>
    </w:p>
    <w:p w:rsidR="00A802C7" w:rsidRDefault="00A802C7">
      <w:pPr>
        <w:jc w:val="left"/>
        <w:rPr>
          <w:rFonts w:cs="Arial"/>
          <w:b/>
          <w:szCs w:val="24"/>
        </w:rPr>
      </w:pPr>
    </w:p>
    <w:p w:rsidR="00A802C7" w:rsidRDefault="00A802C7">
      <w:pPr>
        <w:jc w:val="left"/>
        <w:rPr>
          <w:rFonts w:cs="Arial"/>
          <w:b/>
          <w:i/>
          <w:iCs/>
          <w:szCs w:val="24"/>
        </w:rPr>
      </w:pPr>
    </w:p>
    <w:p w:rsidR="00A802C7" w:rsidRDefault="00B17CC9">
      <w:pPr>
        <w:jc w:val="left"/>
        <w:rPr>
          <w:rFonts w:cs="Arial"/>
          <w:b/>
          <w:i/>
          <w:iCs/>
          <w:szCs w:val="24"/>
        </w:rPr>
      </w:pPr>
      <w:r>
        <w:rPr>
          <w:rFonts w:cs="Arial"/>
          <w:b/>
          <w:i/>
          <w:iCs/>
          <w:szCs w:val="24"/>
        </w:rPr>
        <w:t>Authors</w:t>
      </w:r>
    </w:p>
    <w:p w:rsidR="00A802C7" w:rsidRDefault="00B17CC9">
      <w:pPr>
        <w:jc w:val="left"/>
        <w:rPr>
          <w:rFonts w:cs="Arial"/>
          <w:szCs w:val="24"/>
          <w:vertAlign w:val="superscript"/>
        </w:rPr>
      </w:pPr>
      <w:r>
        <w:rPr>
          <w:rFonts w:cs="Arial"/>
          <w:szCs w:val="24"/>
        </w:rPr>
        <w:t>Yanxian Chen</w:t>
      </w:r>
      <w:r>
        <w:rPr>
          <w:rFonts w:cs="Arial"/>
          <w:szCs w:val="24"/>
          <w:vertAlign w:val="superscript"/>
        </w:rPr>
        <w:t>1,2*</w:t>
      </w:r>
      <w:r>
        <w:rPr>
          <w:rFonts w:cs="Arial"/>
          <w:szCs w:val="24"/>
        </w:rPr>
        <w:t>, Xiaotong Han</w:t>
      </w:r>
      <w:r>
        <w:rPr>
          <w:rFonts w:cs="Arial"/>
          <w:szCs w:val="24"/>
          <w:vertAlign w:val="superscript"/>
        </w:rPr>
        <w:t>1,3*</w:t>
      </w:r>
      <w:r>
        <w:rPr>
          <w:rFonts w:cs="Arial"/>
          <w:szCs w:val="24"/>
        </w:rPr>
        <w:t>, Xiaobo Guo</w:t>
      </w:r>
      <w:r>
        <w:rPr>
          <w:rFonts w:cs="Arial"/>
          <w:szCs w:val="24"/>
          <w:vertAlign w:val="superscript"/>
        </w:rPr>
        <w:t>4,5*</w:t>
      </w:r>
      <w:r>
        <w:rPr>
          <w:rFonts w:cs="Arial"/>
          <w:szCs w:val="24"/>
        </w:rPr>
        <w:t>, Yonghui Li</w:t>
      </w:r>
      <w:r>
        <w:rPr>
          <w:rFonts w:cs="Arial"/>
          <w:szCs w:val="24"/>
          <w:vertAlign w:val="superscript"/>
        </w:rPr>
        <w:t>4</w:t>
      </w:r>
      <w:r>
        <w:rPr>
          <w:rFonts w:cs="Arial"/>
          <w:szCs w:val="24"/>
        </w:rPr>
        <w:t>, Jonathan Lee</w:t>
      </w:r>
      <w:r>
        <w:rPr>
          <w:rFonts w:cs="Arial"/>
          <w:szCs w:val="24"/>
          <w:vertAlign w:val="superscript"/>
        </w:rPr>
        <w:t>3</w:t>
      </w:r>
      <w:r>
        <w:rPr>
          <w:rFonts w:cs="Arial"/>
          <w:szCs w:val="24"/>
        </w:rPr>
        <w:t>, Mingguang He</w:t>
      </w:r>
      <w:r>
        <w:rPr>
          <w:rFonts w:cs="Arial"/>
          <w:szCs w:val="24"/>
          <w:vertAlign w:val="superscript"/>
        </w:rPr>
        <w:t>1,3</w:t>
      </w:r>
    </w:p>
    <w:p w:rsidR="00A802C7" w:rsidRDefault="00A802C7">
      <w:pPr>
        <w:jc w:val="left"/>
        <w:rPr>
          <w:rFonts w:cs="Arial"/>
          <w:szCs w:val="24"/>
        </w:rPr>
      </w:pPr>
    </w:p>
    <w:p w:rsidR="00A802C7" w:rsidRDefault="00B17CC9">
      <w:pPr>
        <w:pStyle w:val="2"/>
        <w:rPr>
          <w:rFonts w:cs="Arial"/>
          <w:b/>
          <w:bCs/>
          <w:vertAlign w:val="superscript"/>
        </w:rPr>
      </w:pPr>
      <w:r>
        <w:rPr>
          <w:rFonts w:cs="Arial"/>
          <w:b/>
          <w:bCs/>
        </w:rPr>
        <w:t>Affiliations</w:t>
      </w:r>
    </w:p>
    <w:p w:rsidR="00A802C7" w:rsidRDefault="00B17CC9">
      <w:pPr>
        <w:pStyle w:val="af0"/>
        <w:numPr>
          <w:ilvl w:val="0"/>
          <w:numId w:val="1"/>
        </w:numPr>
        <w:ind w:firstLineChars="0"/>
        <w:jc w:val="left"/>
        <w:rPr>
          <w:rFonts w:cs="Arial"/>
          <w:szCs w:val="24"/>
        </w:rPr>
      </w:pPr>
      <w:r>
        <w:rPr>
          <w:rFonts w:cs="Arial"/>
          <w:szCs w:val="24"/>
        </w:rPr>
        <w:t>State Key Laboratory of Ophthalmology, Zhongshan Ophthalmic Center, Sun Yat-sen University, Guangzhou, China</w:t>
      </w:r>
    </w:p>
    <w:p w:rsidR="00A802C7" w:rsidRDefault="00B17CC9">
      <w:pPr>
        <w:numPr>
          <w:ilvl w:val="0"/>
          <w:numId w:val="1"/>
        </w:numPr>
        <w:tabs>
          <w:tab w:val="left" w:pos="-2"/>
        </w:tabs>
        <w:jc w:val="left"/>
        <w:rPr>
          <w:rFonts w:eastAsia="Times New Roman" w:cs="Arial"/>
          <w:szCs w:val="24"/>
        </w:rPr>
      </w:pPr>
      <w:r>
        <w:rPr>
          <w:rFonts w:eastAsia="Times New Roman" w:cs="Arial"/>
          <w:szCs w:val="24"/>
        </w:rPr>
        <w:t>Shenzhen Key Laboratory of Ophthalmology, Shenzhen Eye Hospital, Shenzhen University Health Science Center, Shenzhen, China</w:t>
      </w:r>
    </w:p>
    <w:p w:rsidR="00A802C7" w:rsidRDefault="00B17CC9">
      <w:pPr>
        <w:numPr>
          <w:ilvl w:val="0"/>
          <w:numId w:val="1"/>
        </w:numPr>
        <w:tabs>
          <w:tab w:val="left" w:pos="-2"/>
        </w:tabs>
        <w:jc w:val="left"/>
        <w:rPr>
          <w:rFonts w:eastAsia="Times New Roman" w:cs="Arial"/>
          <w:szCs w:val="24"/>
        </w:rPr>
      </w:pPr>
      <w:r>
        <w:rPr>
          <w:rFonts w:eastAsia="Times New Roman" w:cs="Arial"/>
          <w:szCs w:val="24"/>
        </w:rPr>
        <w:t>Centre for Eye Research Australia; Ophthalmology, Department of Surgery, University of Melbourne, Melbourne, Australia.</w:t>
      </w:r>
    </w:p>
    <w:p w:rsidR="00A802C7" w:rsidRDefault="00B17CC9">
      <w:pPr>
        <w:pStyle w:val="af0"/>
        <w:numPr>
          <w:ilvl w:val="0"/>
          <w:numId w:val="1"/>
        </w:numPr>
        <w:ind w:firstLineChars="0"/>
        <w:jc w:val="left"/>
        <w:rPr>
          <w:rFonts w:cs="Arial"/>
          <w:szCs w:val="24"/>
        </w:rPr>
      </w:pPr>
      <w:r>
        <w:rPr>
          <w:rFonts w:cs="Arial"/>
          <w:szCs w:val="24"/>
        </w:rPr>
        <w:t>Department of Statistical Science, School of Mathematics, Sun Yat-Sen University, Guangzhou, GD 510275, China.</w:t>
      </w:r>
    </w:p>
    <w:p w:rsidR="00A802C7" w:rsidRDefault="00B17CC9">
      <w:pPr>
        <w:pStyle w:val="af0"/>
        <w:numPr>
          <w:ilvl w:val="0"/>
          <w:numId w:val="1"/>
        </w:numPr>
        <w:ind w:firstLineChars="0"/>
        <w:jc w:val="left"/>
        <w:rPr>
          <w:rFonts w:cs="Arial"/>
          <w:szCs w:val="24"/>
        </w:rPr>
      </w:pPr>
      <w:r>
        <w:rPr>
          <w:rFonts w:cs="Arial"/>
          <w:szCs w:val="24"/>
        </w:rPr>
        <w:t>Southern China Center for Statistical Science, Sun Yat-Sen University, Guangzhou, GD 510275, China.</w:t>
      </w:r>
    </w:p>
    <w:p w:rsidR="00A802C7" w:rsidRDefault="00A802C7">
      <w:pPr>
        <w:pStyle w:val="af0"/>
        <w:ind w:left="360" w:firstLineChars="0" w:firstLine="0"/>
        <w:jc w:val="left"/>
        <w:rPr>
          <w:rFonts w:cs="Arial"/>
          <w:szCs w:val="24"/>
        </w:rPr>
      </w:pPr>
    </w:p>
    <w:p w:rsidR="00A802C7" w:rsidRDefault="00B17CC9">
      <w:pPr>
        <w:jc w:val="left"/>
        <w:rPr>
          <w:rFonts w:cs="Arial"/>
          <w:szCs w:val="24"/>
        </w:rPr>
      </w:pPr>
      <w:r>
        <w:rPr>
          <w:rFonts w:cs="Arial" w:hint="eastAsia"/>
          <w:szCs w:val="24"/>
        </w:rPr>
        <w:t>*T</w:t>
      </w:r>
      <w:r>
        <w:rPr>
          <w:rFonts w:cs="Arial"/>
          <w:szCs w:val="24"/>
        </w:rPr>
        <w:t>he authors contributed equally to the work</w:t>
      </w:r>
    </w:p>
    <w:p w:rsidR="00A802C7" w:rsidRDefault="00A802C7">
      <w:pPr>
        <w:jc w:val="left"/>
        <w:rPr>
          <w:rFonts w:cs="Arial"/>
          <w:b/>
          <w:szCs w:val="24"/>
        </w:rPr>
      </w:pPr>
    </w:p>
    <w:p w:rsidR="00A802C7" w:rsidRDefault="00B17CC9">
      <w:pPr>
        <w:jc w:val="left"/>
        <w:rPr>
          <w:rFonts w:cs="Arial"/>
          <w:szCs w:val="24"/>
        </w:rPr>
      </w:pPr>
      <w:r>
        <w:rPr>
          <w:rFonts w:cs="Arial"/>
          <w:b/>
          <w:szCs w:val="24"/>
        </w:rPr>
        <w:t>Word count: 2601</w:t>
      </w:r>
    </w:p>
    <w:p w:rsidR="00A802C7" w:rsidRDefault="00B17CC9">
      <w:pPr>
        <w:jc w:val="left"/>
        <w:rPr>
          <w:rFonts w:cs="Arial"/>
          <w:szCs w:val="24"/>
        </w:rPr>
      </w:pPr>
      <w:r>
        <w:rPr>
          <w:rFonts w:cs="Arial"/>
          <w:b/>
          <w:szCs w:val="24"/>
        </w:rPr>
        <w:t>Abstract word count: 332</w:t>
      </w:r>
    </w:p>
    <w:p w:rsidR="00A802C7" w:rsidRDefault="00B17CC9">
      <w:pPr>
        <w:jc w:val="left"/>
        <w:rPr>
          <w:rFonts w:cs="Arial"/>
          <w:szCs w:val="24"/>
        </w:rPr>
      </w:pPr>
      <w:r>
        <w:rPr>
          <w:rFonts w:cs="Arial"/>
          <w:b/>
          <w:szCs w:val="24"/>
        </w:rPr>
        <w:t xml:space="preserve">Tables: </w:t>
      </w:r>
      <w:r>
        <w:rPr>
          <w:rFonts w:cs="Arial"/>
          <w:szCs w:val="24"/>
        </w:rPr>
        <w:t>5</w:t>
      </w:r>
    </w:p>
    <w:p w:rsidR="00A802C7" w:rsidRDefault="00B17CC9">
      <w:pPr>
        <w:jc w:val="left"/>
        <w:rPr>
          <w:rFonts w:cs="Arial"/>
          <w:szCs w:val="24"/>
        </w:rPr>
      </w:pPr>
      <w:r>
        <w:rPr>
          <w:rFonts w:cs="Arial"/>
          <w:b/>
          <w:szCs w:val="24"/>
        </w:rPr>
        <w:t>Figures</w:t>
      </w:r>
      <w:r>
        <w:rPr>
          <w:rFonts w:cs="Arial"/>
          <w:szCs w:val="24"/>
        </w:rPr>
        <w:t>: 1</w:t>
      </w:r>
    </w:p>
    <w:p w:rsidR="00A802C7" w:rsidRDefault="00A802C7">
      <w:pPr>
        <w:jc w:val="left"/>
        <w:rPr>
          <w:rFonts w:cs="Arial"/>
          <w:b/>
          <w:szCs w:val="24"/>
        </w:rPr>
      </w:pPr>
    </w:p>
    <w:p w:rsidR="00A802C7" w:rsidRDefault="00B17CC9">
      <w:pPr>
        <w:jc w:val="left"/>
        <w:rPr>
          <w:rFonts w:cs="Arial"/>
          <w:szCs w:val="24"/>
        </w:rPr>
      </w:pPr>
      <w:r>
        <w:rPr>
          <w:rFonts w:cs="Arial"/>
          <w:b/>
          <w:szCs w:val="24"/>
        </w:rPr>
        <w:t>Financial support:</w:t>
      </w:r>
    </w:p>
    <w:p w:rsidR="00A802C7" w:rsidRDefault="00B17CC9">
      <w:pPr>
        <w:autoSpaceDE w:val="0"/>
        <w:autoSpaceDN w:val="0"/>
        <w:adjustRightInd w:val="0"/>
        <w:jc w:val="left"/>
        <w:rPr>
          <w:rFonts w:cs="Arial"/>
          <w:szCs w:val="24"/>
        </w:rPr>
      </w:pPr>
      <w:r>
        <w:rPr>
          <w:rFonts w:cs="Arial"/>
          <w:szCs w:val="24"/>
        </w:rPr>
        <w:t>Supported by the Fundamental Research Funds of the State Key Laboratory in Ophthalmology, National Natural Science Foundation of China 81125007, Science and Technology Planning Project of Guangdong Province, China 2013B20400003. Prof. He receives support from the University of Melbourne at Research Accelerator Program and the CERA Foundation. The Centre for Eye Research Australia receives Operational Infrastructure Support from the Victorian State Government. The sponsor or funding organization had no role in the design or conduct of this research. The sponsor or funding organization had no role in the design or conduct of this research.</w:t>
      </w:r>
    </w:p>
    <w:p w:rsidR="00A802C7" w:rsidRDefault="00A802C7">
      <w:pPr>
        <w:jc w:val="left"/>
        <w:rPr>
          <w:rFonts w:cs="Arial"/>
          <w:b/>
          <w:szCs w:val="24"/>
        </w:rPr>
      </w:pPr>
    </w:p>
    <w:p w:rsidR="00A802C7" w:rsidRDefault="00B17CC9">
      <w:pPr>
        <w:jc w:val="left"/>
        <w:rPr>
          <w:rFonts w:cs="Arial"/>
          <w:szCs w:val="24"/>
        </w:rPr>
      </w:pPr>
      <w:r>
        <w:rPr>
          <w:rFonts w:cs="Arial"/>
          <w:b/>
          <w:szCs w:val="24"/>
        </w:rPr>
        <w:t xml:space="preserve">Conflict of Interest: </w:t>
      </w:r>
      <w:r>
        <w:rPr>
          <w:rFonts w:cs="Arial"/>
          <w:szCs w:val="24"/>
        </w:rPr>
        <w:t xml:space="preserve">The authors have no financial or other conflicts of interest concerning this study. </w:t>
      </w:r>
    </w:p>
    <w:p w:rsidR="00A802C7" w:rsidRDefault="00A802C7">
      <w:pPr>
        <w:jc w:val="left"/>
        <w:rPr>
          <w:rFonts w:cs="Arial"/>
          <w:b/>
          <w:szCs w:val="24"/>
        </w:rPr>
      </w:pPr>
    </w:p>
    <w:p w:rsidR="00A802C7" w:rsidRDefault="00B17CC9">
      <w:pPr>
        <w:jc w:val="left"/>
        <w:rPr>
          <w:rFonts w:cs="Arial"/>
          <w:b/>
          <w:szCs w:val="24"/>
        </w:rPr>
      </w:pPr>
      <w:r>
        <w:rPr>
          <w:rFonts w:cs="Arial"/>
          <w:b/>
          <w:szCs w:val="24"/>
        </w:rPr>
        <w:t xml:space="preserve">Corresponding Author </w:t>
      </w:r>
    </w:p>
    <w:p w:rsidR="00A802C7" w:rsidRDefault="00B17CC9">
      <w:pPr>
        <w:jc w:val="left"/>
        <w:rPr>
          <w:rFonts w:cs="Arial"/>
          <w:szCs w:val="24"/>
        </w:rPr>
      </w:pPr>
      <w:r>
        <w:rPr>
          <w:rFonts w:cs="Arial"/>
          <w:szCs w:val="24"/>
        </w:rPr>
        <w:t xml:space="preserve">Mingguang He </w:t>
      </w:r>
    </w:p>
    <w:p w:rsidR="00A802C7" w:rsidRDefault="00B17CC9">
      <w:pPr>
        <w:jc w:val="left"/>
        <w:rPr>
          <w:rFonts w:cs="Arial"/>
          <w:szCs w:val="24"/>
        </w:rPr>
      </w:pPr>
      <w:r>
        <w:rPr>
          <w:rFonts w:cs="Arial"/>
          <w:szCs w:val="24"/>
        </w:rPr>
        <w:lastRenderedPageBreak/>
        <w:t>State Laboratory of Ophthalmology</w:t>
      </w:r>
    </w:p>
    <w:p w:rsidR="00A802C7" w:rsidRDefault="00B17CC9">
      <w:pPr>
        <w:jc w:val="left"/>
        <w:rPr>
          <w:rFonts w:cs="Arial"/>
          <w:szCs w:val="24"/>
        </w:rPr>
      </w:pPr>
      <w:r>
        <w:rPr>
          <w:rFonts w:cs="Arial"/>
          <w:szCs w:val="24"/>
        </w:rPr>
        <w:t>Zhongshan Ophthalmic Center</w:t>
      </w:r>
    </w:p>
    <w:p w:rsidR="00A802C7" w:rsidRDefault="00B17CC9">
      <w:pPr>
        <w:jc w:val="left"/>
        <w:rPr>
          <w:rFonts w:cs="Arial"/>
          <w:szCs w:val="24"/>
        </w:rPr>
      </w:pPr>
      <w:r>
        <w:rPr>
          <w:rFonts w:cs="Arial"/>
          <w:szCs w:val="24"/>
        </w:rPr>
        <w:t>Guangzhou 510060</w:t>
      </w:r>
    </w:p>
    <w:p w:rsidR="00A802C7" w:rsidRDefault="00B17CC9">
      <w:pPr>
        <w:jc w:val="left"/>
        <w:rPr>
          <w:rFonts w:cs="Arial"/>
          <w:szCs w:val="24"/>
        </w:rPr>
      </w:pPr>
      <w:r>
        <w:rPr>
          <w:rFonts w:cs="Arial"/>
          <w:szCs w:val="24"/>
        </w:rPr>
        <w:t>People’s Republic of China</w:t>
      </w:r>
    </w:p>
    <w:p w:rsidR="00A802C7" w:rsidRDefault="00B17CC9">
      <w:pPr>
        <w:jc w:val="left"/>
        <w:rPr>
          <w:rFonts w:cs="Arial"/>
          <w:szCs w:val="24"/>
        </w:rPr>
      </w:pPr>
      <w:r>
        <w:rPr>
          <w:rFonts w:cs="Arial"/>
          <w:szCs w:val="24"/>
        </w:rPr>
        <w:t>Email: mingguang_he@yahoo.com</w:t>
      </w:r>
    </w:p>
    <w:p w:rsidR="00A802C7" w:rsidRDefault="00A802C7">
      <w:pPr>
        <w:jc w:val="left"/>
        <w:rPr>
          <w:rFonts w:cs="Arial"/>
          <w:szCs w:val="24"/>
        </w:rPr>
      </w:pPr>
    </w:p>
    <w:p w:rsidR="00A802C7" w:rsidRDefault="00B17CC9">
      <w:pPr>
        <w:widowControl/>
        <w:spacing w:line="240" w:lineRule="auto"/>
        <w:jc w:val="left"/>
        <w:rPr>
          <w:rFonts w:cs="Arial"/>
          <w:szCs w:val="24"/>
        </w:rPr>
      </w:pPr>
      <w:r>
        <w:rPr>
          <w:rFonts w:cs="Arial"/>
          <w:szCs w:val="24"/>
        </w:rPr>
        <w:br w:type="page"/>
      </w:r>
    </w:p>
    <w:p w:rsidR="00A802C7" w:rsidRDefault="00A802C7">
      <w:pPr>
        <w:jc w:val="left"/>
        <w:rPr>
          <w:rFonts w:cs="Arial"/>
          <w:szCs w:val="24"/>
        </w:rPr>
      </w:pPr>
    </w:p>
    <w:p w:rsidR="00A802C7" w:rsidRDefault="00B17CC9">
      <w:pPr>
        <w:widowControl/>
        <w:spacing w:line="240" w:lineRule="auto"/>
        <w:jc w:val="left"/>
        <w:rPr>
          <w:rFonts w:cs="Arial"/>
          <w:szCs w:val="24"/>
        </w:rPr>
      </w:pPr>
      <w:r>
        <w:rPr>
          <w:rFonts w:cs="Arial"/>
          <w:szCs w:val="24"/>
        </w:rPr>
        <w:br w:type="page"/>
      </w:r>
    </w:p>
    <w:p w:rsidR="00A802C7" w:rsidRDefault="00A802C7">
      <w:pPr>
        <w:jc w:val="left"/>
        <w:rPr>
          <w:rFonts w:cs="Arial"/>
          <w:szCs w:val="24"/>
        </w:rPr>
        <w:sectPr w:rsidR="00A802C7">
          <w:footerReference w:type="even" r:id="rId9"/>
          <w:footerReference w:type="default" r:id="rId10"/>
          <w:pgSz w:w="11906" w:h="16838"/>
          <w:pgMar w:top="1440" w:right="1800" w:bottom="1440" w:left="1800" w:header="851" w:footer="992" w:gutter="0"/>
          <w:lnNumType w:countBy="1" w:restart="continuous"/>
          <w:cols w:space="425"/>
          <w:docGrid w:type="lines" w:linePitch="312"/>
        </w:sectPr>
      </w:pPr>
    </w:p>
    <w:p w:rsidR="00A802C7" w:rsidRDefault="00B17CC9">
      <w:pPr>
        <w:pStyle w:val="3"/>
      </w:pPr>
      <w:r>
        <w:lastRenderedPageBreak/>
        <w:t>ABSTRACT</w:t>
      </w:r>
    </w:p>
    <w:p w:rsidR="00A802C7" w:rsidRDefault="00B17CC9">
      <w:pPr>
        <w:jc w:val="left"/>
        <w:rPr>
          <w:rStyle w:val="pagecontents1"/>
          <w:sz w:val="24"/>
          <w:szCs w:val="24"/>
        </w:rPr>
      </w:pPr>
      <w:r>
        <w:rPr>
          <w:rStyle w:val="pagecontents1"/>
          <w:b/>
          <w:sz w:val="24"/>
          <w:szCs w:val="24"/>
        </w:rPr>
        <w:t xml:space="preserve">Background: </w:t>
      </w:r>
      <w:r>
        <w:rPr>
          <w:rStyle w:val="pagecontents1"/>
          <w:sz w:val="24"/>
          <w:szCs w:val="24"/>
        </w:rPr>
        <w:t xml:space="preserve">Given the current limitations and side effects of the interventions for myopia control, myopia prediction is critical to identify children at increased risk of developing high myopia. Recent genome-wide association studies have identified a number of statistically significant </w:t>
      </w:r>
      <w:bookmarkStart w:id="1" w:name="_Hlk508566103"/>
      <w:r>
        <w:rPr>
          <w:rStyle w:val="pagecontents1"/>
          <w:sz w:val="24"/>
          <w:szCs w:val="24"/>
        </w:rPr>
        <w:t xml:space="preserve">single nucleotide polymorphisms </w:t>
      </w:r>
      <w:bookmarkEnd w:id="1"/>
      <w:r>
        <w:rPr>
          <w:rStyle w:val="pagecontents1"/>
          <w:sz w:val="24"/>
          <w:szCs w:val="24"/>
        </w:rPr>
        <w:t>(SNPs) associated with myopia, however, the value and contribution of these SNPs in myopia prediction has not yet been identified. We aimed to determine the added predictive ability of genome-wide significant SNPs in myopia prediction in children,</w:t>
      </w:r>
      <w:r>
        <w:rPr>
          <w:rFonts w:cs="Arial"/>
          <w:szCs w:val="24"/>
        </w:rPr>
        <w:t xml:space="preserve"> and to investigate the earliest age threshold for an accurate prediction of high myopia</w:t>
      </w:r>
      <w:r>
        <w:rPr>
          <w:rStyle w:val="pagecontents1"/>
          <w:sz w:val="24"/>
          <w:szCs w:val="24"/>
        </w:rPr>
        <w:t>.</w:t>
      </w:r>
    </w:p>
    <w:p w:rsidR="00A802C7" w:rsidRDefault="00B17CC9">
      <w:pPr>
        <w:jc w:val="left"/>
        <w:rPr>
          <w:rStyle w:val="pagecontents1"/>
          <w:sz w:val="24"/>
          <w:szCs w:val="24"/>
        </w:rPr>
      </w:pPr>
      <w:r>
        <w:rPr>
          <w:rStyle w:val="pagecontents1"/>
          <w:b/>
          <w:sz w:val="24"/>
          <w:szCs w:val="24"/>
        </w:rPr>
        <w:t>Methods:</w:t>
      </w:r>
      <w:r>
        <w:rPr>
          <w:rStyle w:val="pagecontents1"/>
          <w:sz w:val="24"/>
          <w:szCs w:val="24"/>
        </w:rPr>
        <w:t xml:space="preserve"> We used data from a prospective longitudinal study with a total of </w:t>
      </w:r>
      <w:r>
        <w:t xml:space="preserve">1073 first-born twins followed annually </w:t>
      </w:r>
      <w:r>
        <w:rPr>
          <w:rStyle w:val="pagecontents1"/>
          <w:sz w:val="24"/>
          <w:szCs w:val="24"/>
        </w:rPr>
        <w:t xml:space="preserve">between 2006 and 2015 </w:t>
      </w:r>
      <w:r>
        <w:t>from</w:t>
      </w:r>
      <w:r>
        <w:rPr>
          <w:rStyle w:val="pagecontents1"/>
          <w:sz w:val="24"/>
          <w:szCs w:val="24"/>
        </w:rPr>
        <w:t xml:space="preserve"> in China. The exposures were genetic factors (parental myopia, SNPs) and environmental factors (near work, outdoor activity). The primary outcome measure was spherical equivalent (SE) at the last visit among all subjects, and the secondary outcome measure was the presence of high myopia at the age of 18 years. The outcomes were analyzed with f</w:t>
      </w:r>
      <w:r>
        <w:rPr>
          <w:szCs w:val="24"/>
        </w:rPr>
        <w:t xml:space="preserve">our linear mixed-effect models consisting of different combinations of age, gender, environmental and genetic exposures. </w:t>
      </w:r>
      <w:r>
        <w:rPr>
          <w:bCs/>
          <w:szCs w:val="24"/>
        </w:rPr>
        <w:t xml:space="preserve">An area under curve (AUC) </w:t>
      </w:r>
      <w:r>
        <w:rPr>
          <w:bCs/>
          <w:szCs w:val="24"/>
          <w:u w:val="single"/>
        </w:rPr>
        <w:t>&gt;</w:t>
      </w:r>
      <w:r>
        <w:rPr>
          <w:bCs/>
          <w:szCs w:val="24"/>
        </w:rPr>
        <w:t xml:space="preserve"> 0.95 was defined as an accurate prediction. </w:t>
      </w:r>
    </w:p>
    <w:p w:rsidR="00A802C7" w:rsidRDefault="00B17CC9">
      <w:pPr>
        <w:jc w:val="left"/>
      </w:pPr>
      <w:r>
        <w:rPr>
          <w:rStyle w:val="pagecontents1"/>
          <w:b/>
          <w:sz w:val="24"/>
          <w:szCs w:val="24"/>
        </w:rPr>
        <w:t>Findings:</w:t>
      </w:r>
      <w:r>
        <w:t xml:space="preserve"> Mean age of the study population was 10.5</w:t>
      </w:r>
      <w:r>
        <w:rPr>
          <w:u w:val="single"/>
        </w:rPr>
        <w:t>+</w:t>
      </w:r>
      <w:r>
        <w:t xml:space="preserve">2.2 years at baseline </w:t>
      </w:r>
      <w:r>
        <w:lastRenderedPageBreak/>
        <w:t xml:space="preserve">and 48.6% were male. In all the models, age (P&lt;0.001), parental SE (P&lt;0.001) and SNPs (P&lt;0.05) showed significant fixed-effect whilst gender, outdoor and near-work time were not significant. Incorporating more follow-up data into the model showed better performance across all models. In the prediction of the presence of high myopia at 18 years old, the model consisting of only age and gender showed a good performance (AUC=0.95), while in the addition of SNPs did not further enhance the model performance significantly. The AUC for predicting high myopia was &gt;0.95 after age of 13 years </w:t>
      </w:r>
      <w:r>
        <w:rPr>
          <w:rStyle w:val="pagecontents1"/>
          <w:sz w:val="24"/>
          <w:szCs w:val="24"/>
        </w:rPr>
        <w:t>for participants with single visit data, and after the age of 11 years for those with data from 2 or more visits.</w:t>
      </w:r>
    </w:p>
    <w:p w:rsidR="00A802C7" w:rsidRDefault="00A802C7">
      <w:pPr>
        <w:jc w:val="left"/>
        <w:rPr>
          <w:rStyle w:val="pagecontents1"/>
          <w:sz w:val="24"/>
          <w:szCs w:val="24"/>
        </w:rPr>
      </w:pPr>
    </w:p>
    <w:p w:rsidR="00A802C7" w:rsidRDefault="00B17CC9">
      <w:pPr>
        <w:jc w:val="left"/>
        <w:rPr>
          <w:rStyle w:val="pagecontents1"/>
          <w:sz w:val="24"/>
          <w:szCs w:val="24"/>
        </w:rPr>
      </w:pPr>
      <w:r>
        <w:rPr>
          <w:rStyle w:val="pagecontents1"/>
          <w:b/>
          <w:sz w:val="24"/>
          <w:szCs w:val="24"/>
        </w:rPr>
        <w:t>Conclusions:</w:t>
      </w:r>
      <w:r>
        <w:rPr>
          <w:rStyle w:val="pagecontents1"/>
          <w:sz w:val="24"/>
          <w:szCs w:val="24"/>
        </w:rPr>
        <w:t xml:space="preserve"> Current genome-wide significant SNPs related to refractive error have little add-on value for myopia prediction in children. The earliest age threshold to accurately predict high myopia at 18 years old was during early adolescence.</w:t>
      </w:r>
    </w:p>
    <w:p w:rsidR="00A802C7" w:rsidRDefault="00A802C7">
      <w:pPr>
        <w:jc w:val="left"/>
        <w:rPr>
          <w:rFonts w:cs="Arial"/>
          <w:szCs w:val="24"/>
        </w:rPr>
      </w:pPr>
    </w:p>
    <w:p w:rsidR="00A802C7" w:rsidRDefault="00B17CC9">
      <w:pPr>
        <w:jc w:val="left"/>
        <w:rPr>
          <w:rFonts w:cs="Arial"/>
          <w:szCs w:val="24"/>
        </w:rPr>
        <w:sectPr w:rsidR="00A802C7">
          <w:pgSz w:w="11906" w:h="16838"/>
          <w:pgMar w:top="1440" w:right="1800" w:bottom="1440" w:left="1800" w:header="851" w:footer="992" w:gutter="0"/>
          <w:cols w:space="425"/>
          <w:docGrid w:type="lines" w:linePitch="312"/>
        </w:sectPr>
      </w:pPr>
      <w:r>
        <w:rPr>
          <w:rFonts w:cs="Arial"/>
          <w:b/>
          <w:szCs w:val="24"/>
        </w:rPr>
        <w:t xml:space="preserve">Key words: </w:t>
      </w:r>
      <w:r>
        <w:rPr>
          <w:rStyle w:val="pagecontents1"/>
          <w:sz w:val="24"/>
          <w:szCs w:val="24"/>
        </w:rPr>
        <w:t>Single nucleotide polymorphisms, myopia, prediction</w:t>
      </w:r>
    </w:p>
    <w:p w:rsidR="00A802C7" w:rsidRDefault="00B17CC9">
      <w:pPr>
        <w:pStyle w:val="3"/>
        <w:jc w:val="left"/>
        <w:rPr>
          <w:rFonts w:cs="Arial"/>
          <w:sz w:val="24"/>
          <w:szCs w:val="24"/>
        </w:rPr>
      </w:pPr>
      <w:r>
        <w:rPr>
          <w:rFonts w:cs="Arial"/>
          <w:sz w:val="24"/>
          <w:szCs w:val="24"/>
        </w:rPr>
        <w:lastRenderedPageBreak/>
        <w:t>INTRODUCTION</w:t>
      </w:r>
    </w:p>
    <w:p w:rsidR="00A802C7" w:rsidRDefault="00B17CC9">
      <w:pPr>
        <w:jc w:val="left"/>
        <w:rPr>
          <w:rFonts w:cs="Arial"/>
          <w:szCs w:val="24"/>
        </w:rPr>
      </w:pPr>
      <w:r>
        <w:rPr>
          <w:rFonts w:cs="Arial"/>
          <w:szCs w:val="24"/>
        </w:rPr>
        <w:t>With an increasing prevalence in recent decades, myopia is the most common eye disorder worldwide.</w:t>
      </w:r>
      <w:r w:rsidR="00A802C7">
        <w:rPr>
          <w:rFonts w:cs="Arial"/>
          <w:szCs w:val="24"/>
        </w:rPr>
        <w:fldChar w:fldCharType="begin">
          <w:fldData xml:space="preserve">PEVuZE5vdGU+PENpdGU+PEF1dGhvcj5Ib2xkZW48L0F1dGhvcj48WWVhcj4yMDE2PC9ZZWFyPjxS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cGFnZXM+MTczOS00ODwvcGFnZXM+PHZvbHVtZT4zNzk8L3ZvbHVtZT48bnVtYmVyPjk4Mjc8L251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</w:fldData>
        </w:fldChar>
      </w:r>
      <w:r>
        <w:rPr>
          <w:rFonts w:cs="Arial"/>
          <w:szCs w:val="24"/>
        </w:rPr>
        <w:instrText xml:space="preserve"> ADDIN EN.CITE </w:instrText>
      </w:r>
      <w:r w:rsidR="00A802C7">
        <w:rPr>
          <w:rFonts w:cs="Arial"/>
          <w:szCs w:val="24"/>
        </w:rPr>
        <w:fldChar w:fldCharType="begin">
          <w:fldData xml:space="preserve">PEVuZE5vdGU+PENpdGU+PEF1dGhvcj5Ib2xkZW48L0F1dGhvcj48WWVhcj4yMDE2PC9ZZWFyPjxS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cGFnZXM+MTczOS00ODwvcGFnZXM+PHZvbHVtZT4zNzk8L3ZvbHVtZT48bnVtYmVyPjk4Mjc8L251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1" w:tooltip="Holden, 2016 #5304" w:history="1">
        <w:r>
          <w:rPr>
            <w:rFonts w:cs="Arial"/>
            <w:szCs w:val="24"/>
          </w:rPr>
          <w:t>1</w:t>
        </w:r>
      </w:hyperlink>
      <w:r>
        <w:rPr>
          <w:rFonts w:cs="Arial"/>
          <w:szCs w:val="24"/>
        </w:rPr>
        <w:t xml:space="preserve">, </w:t>
      </w:r>
      <w:hyperlink w:anchor="_ENREF_2" w:tooltip="Morgan, 2012 #67" w:history="1">
        <w:r>
          <w:rPr>
            <w:rFonts w:cs="Arial"/>
            <w:szCs w:val="24"/>
          </w:rPr>
          <w:t>2</w:t>
        </w:r>
      </w:hyperlink>
      <w:r>
        <w:rPr>
          <w:rFonts w:cs="Arial"/>
          <w:szCs w:val="24"/>
        </w:rPr>
        <w:t>]</w:t>
      </w:r>
      <w:r w:rsidR="00A802C7">
        <w:rPr>
          <w:rFonts w:cs="Arial"/>
          <w:szCs w:val="24"/>
        </w:rPr>
        <w:fldChar w:fldCharType="end"/>
      </w:r>
      <w:r>
        <w:rPr>
          <w:rFonts w:cs="Arial"/>
          <w:szCs w:val="24"/>
        </w:rPr>
        <w:t xml:space="preserve"> The prevalence of high myopia, a severe form of myopia, is also increasing dramatically.</w:t>
      </w:r>
      <w:r w:rsidR="00A802C7">
        <w:rPr>
          <w:rFonts w:cs="Arial"/>
          <w:szCs w:val="24"/>
        </w:rPr>
        <w:fldChar w:fldCharType="begin">
          <w:fldData xml:space="preserve">PEVuZE5vdGU+PENpdGU+PEF1dGhvcj5MaW48L0F1dGhvcj48WWVhcj4yMDA0PC9ZZWFyPjxSZWNO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</w:fldData>
        </w:fldChar>
      </w:r>
      <w:r>
        <w:rPr>
          <w:rFonts w:cs="Arial"/>
          <w:szCs w:val="24"/>
        </w:rPr>
        <w:instrText xml:space="preserve"> ADDIN EN.CITE </w:instrText>
      </w:r>
      <w:r w:rsidR="00A802C7">
        <w:rPr>
          <w:rFonts w:cs="Arial"/>
          <w:szCs w:val="24"/>
        </w:rPr>
        <w:fldChar w:fldCharType="begin">
          <w:fldData xml:space="preserve">PEVuZE5vdGU+PENpdGU+PEF1dGhvcj5MaW48L0F1dGhvcj48WWVhcj4yMDA0PC9ZZWFyPjxSZWNO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3" w:tooltip="Lin, 2004 #314" w:history="1">
        <w:r>
          <w:rPr>
            <w:rFonts w:cs="Arial"/>
            <w:szCs w:val="24"/>
          </w:rPr>
          <w:t>3</w:t>
        </w:r>
      </w:hyperlink>
      <w:r>
        <w:rPr>
          <w:rFonts w:cs="Arial"/>
          <w:szCs w:val="24"/>
        </w:rPr>
        <w:t xml:space="preserve">, </w:t>
      </w:r>
      <w:hyperlink w:anchor="_ENREF_4" w:tooltip="You, 2014 #5074" w:history="1">
        <w:r>
          <w:rPr>
            <w:rFonts w:cs="Arial"/>
            <w:szCs w:val="24"/>
          </w:rPr>
          <w:t>4</w:t>
        </w:r>
      </w:hyperlink>
      <w:r>
        <w:rPr>
          <w:rFonts w:cs="Arial"/>
          <w:szCs w:val="24"/>
        </w:rPr>
        <w:t>]</w:t>
      </w:r>
      <w:r w:rsidR="00A802C7">
        <w:rPr>
          <w:rFonts w:cs="Arial"/>
          <w:szCs w:val="24"/>
        </w:rPr>
        <w:fldChar w:fldCharType="end"/>
      </w:r>
      <w:hyperlink w:anchor="_ENREF_1" w:tooltip="Holden, 2016 #5304" w:history="1"/>
      <w:r>
        <w:rPr>
          <w:rFonts w:cs="Arial"/>
          <w:szCs w:val="24"/>
        </w:rPr>
        <w:t xml:space="preserve"> It’s estimated that by 2050, 49.8% of the world population will have myopia and 9.8% will have high myopia.</w:t>
      </w:r>
      <w:r w:rsidR="00A802C7">
        <w:rPr>
          <w:rFonts w:cs="Arial"/>
          <w:szCs w:val="24"/>
        </w:rPr>
        <w:fldChar w:fldCharType="begin">
          <w:fldData xml:space="preserve">PEVuZE5vdGU+PENpdGU+PEF1dGhvcj5Ib2xkZW48L0F1dGhvcj48WWVhcj4yMDE2PC9ZZWFyPjxS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</w:fldData>
        </w:fldChar>
      </w:r>
      <w:r>
        <w:rPr>
          <w:rFonts w:cs="Arial"/>
          <w:szCs w:val="24"/>
        </w:rPr>
        <w:instrText xml:space="preserve"> ADDIN EN.CITE </w:instrText>
      </w:r>
      <w:r w:rsidR="00A802C7">
        <w:rPr>
          <w:rFonts w:cs="Arial"/>
          <w:szCs w:val="24"/>
        </w:rPr>
        <w:fldChar w:fldCharType="begin">
          <w:fldData xml:space="preserve">PEVuZE5vdGU+PENpdGU+PEF1dGhvcj5Ib2xkZW48L0F1dGhvcj48WWVhcj4yMDE2PC9ZZWFyPjxS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5" w:tooltip="Holden, 2016 #71" w:history="1">
        <w:r>
          <w:rPr>
            <w:rFonts w:cs="Arial"/>
            <w:szCs w:val="24"/>
          </w:rPr>
          <w:t>5</w:t>
        </w:r>
      </w:hyperlink>
      <w:r>
        <w:rPr>
          <w:rFonts w:cs="Arial"/>
          <w:szCs w:val="24"/>
        </w:rPr>
        <w:t>]</w:t>
      </w:r>
      <w:r w:rsidR="00A802C7">
        <w:rPr>
          <w:rFonts w:cs="Arial"/>
          <w:szCs w:val="24"/>
        </w:rPr>
        <w:fldChar w:fldCharType="end"/>
      </w:r>
      <w:r>
        <w:rPr>
          <w:rFonts w:cs="Arial"/>
          <w:szCs w:val="24"/>
        </w:rPr>
        <w:t xml:space="preserve"> The tremendous expenditure of optical correction and eye care, costing over 3.8 billion USD annually in the US,</w:t>
      </w:r>
      <w:r w:rsidR="00A802C7">
        <w:rPr>
          <w:rFonts w:cs="Arial"/>
          <w:szCs w:val="24"/>
        </w:rPr>
        <w:fldChar w:fldCharType="begin">
          <w:fldData xml:space="preserve">PEVuZE5vdGU+PENpdGU+PEF1dGhvcj5WaXRhbGU8L0F1dGhvcj48WWVhcj4yMDA2PC9ZZWFyPjxS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</w:fldData>
        </w:fldChar>
      </w:r>
      <w:r>
        <w:rPr>
          <w:rFonts w:cs="Arial"/>
          <w:szCs w:val="24"/>
        </w:rPr>
        <w:instrText xml:space="preserve"> ADDIN EN.CITE </w:instrText>
      </w:r>
      <w:r w:rsidR="00A802C7">
        <w:rPr>
          <w:rFonts w:cs="Arial"/>
          <w:szCs w:val="24"/>
        </w:rPr>
        <w:fldChar w:fldCharType="begin">
          <w:fldData xml:space="preserve">PEVuZE5vdGU+PENpdGU+PEF1dGhvcj5WaXRhbGU8L0F1dGhvcj48WWVhcj4yMDA2PC9ZZWFyPjxS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6" w:tooltip="Vitale, 2006 #304" w:history="1">
        <w:r>
          <w:rPr>
            <w:rFonts w:cs="Arial"/>
            <w:szCs w:val="24"/>
          </w:rPr>
          <w:t>6</w:t>
        </w:r>
      </w:hyperlink>
      <w:r>
        <w:rPr>
          <w:rFonts w:cs="Arial"/>
          <w:szCs w:val="24"/>
        </w:rPr>
        <w:t>]</w:t>
      </w:r>
      <w:r w:rsidR="00A802C7">
        <w:rPr>
          <w:rFonts w:cs="Arial"/>
          <w:szCs w:val="24"/>
        </w:rPr>
        <w:fldChar w:fldCharType="end"/>
      </w:r>
      <w:r>
        <w:rPr>
          <w:rFonts w:cs="Arial"/>
          <w:szCs w:val="24"/>
        </w:rPr>
        <w:t xml:space="preserve"> and the irreversible vision loss due to myopia-related complications, such as glaucoma and myopic macular degeneration,</w:t>
      </w:r>
      <w:r w:rsidR="00A802C7">
        <w:rPr>
          <w:rFonts w:cs="Arial"/>
          <w:szCs w:val="24"/>
        </w:rPr>
        <w:fldChar w:fldCharType="begin">
          <w:fldData xml:space="preserve">PEVuZE5vdGU+PENpdGU+PEF1dGhvcj5TYXc8L0F1dGhvcj48WWVhcj4yMDA1PC9ZZWFyPjxSZWNO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</w:fldData>
        </w:fldChar>
      </w:r>
      <w:r>
        <w:rPr>
          <w:rFonts w:cs="Arial"/>
          <w:szCs w:val="24"/>
        </w:rPr>
        <w:instrText xml:space="preserve"> ADDIN EN.CITE </w:instrText>
      </w:r>
      <w:r w:rsidR="00A802C7">
        <w:rPr>
          <w:rFonts w:cs="Arial"/>
          <w:szCs w:val="24"/>
        </w:rPr>
        <w:fldChar w:fldCharType="begin">
          <w:fldData xml:space="preserve">PEVuZE5vdGU+PENpdGU+PEF1dGhvcj5TYXc8L0F1dGhvcj48WWVhcj4yMDA1PC9ZZWFyPjxSZWNO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7" w:tooltip="Saw, 2005 #240" w:history="1">
        <w:r>
          <w:rPr>
            <w:rFonts w:cs="Arial"/>
            <w:szCs w:val="24"/>
          </w:rPr>
          <w:t>7</w:t>
        </w:r>
      </w:hyperlink>
      <w:r>
        <w:rPr>
          <w:rFonts w:cs="Arial"/>
          <w:szCs w:val="24"/>
        </w:rPr>
        <w:t xml:space="preserve">, </w:t>
      </w:r>
      <w:hyperlink w:anchor="_ENREF_8" w:tooltip="Ohno-Matsui, 2015 #5251" w:history="1">
        <w:r>
          <w:rPr>
            <w:rFonts w:cs="Arial"/>
            <w:szCs w:val="24"/>
          </w:rPr>
          <w:t>8</w:t>
        </w:r>
      </w:hyperlink>
      <w:r>
        <w:rPr>
          <w:rFonts w:cs="Arial"/>
          <w:szCs w:val="24"/>
        </w:rPr>
        <w:t>]</w:t>
      </w:r>
      <w:r w:rsidR="00A802C7">
        <w:rPr>
          <w:rFonts w:cs="Arial"/>
          <w:szCs w:val="24"/>
        </w:rPr>
        <w:fldChar w:fldCharType="end"/>
      </w:r>
      <w:r>
        <w:rPr>
          <w:rFonts w:cs="Arial"/>
          <w:szCs w:val="24"/>
        </w:rPr>
        <w:t xml:space="preserve"> currently pose a huge burden to public health.</w:t>
      </w:r>
    </w:p>
    <w:p w:rsidR="00A802C7" w:rsidRDefault="00A802C7">
      <w:pPr>
        <w:jc w:val="left"/>
        <w:rPr>
          <w:rFonts w:cs="Arial"/>
          <w:szCs w:val="24"/>
        </w:rPr>
      </w:pPr>
    </w:p>
    <w:p w:rsidR="00A802C7" w:rsidRDefault="00B17CC9">
      <w:pPr>
        <w:jc w:val="left"/>
        <w:rPr>
          <w:rFonts w:cs="Arial"/>
          <w:szCs w:val="24"/>
        </w:rPr>
      </w:pPr>
      <w:r>
        <w:rPr>
          <w:rFonts w:cs="Arial"/>
          <w:szCs w:val="24"/>
        </w:rPr>
        <w:t>Atropine and orthokeratology have been suggested to be the most effective interventions to control myopia progression.</w:t>
      </w:r>
      <w:r w:rsidR="00A802C7">
        <w:rPr>
          <w:rFonts w:cs="Arial"/>
          <w:szCs w:val="24"/>
        </w:rPr>
        <w:fldChar w:fldCharType="begin">
          <w:fldData xml:space="preserve">PEVuZE5vdGU+PENpdGU+PEF1dGhvcj5IdWFuZzwvQXV0aG9yPjxZZWFyPjIwMTY8L1llYXI+PFJl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</w:fldData>
        </w:fldChar>
      </w:r>
      <w:r>
        <w:rPr>
          <w:rFonts w:cs="Arial"/>
          <w:szCs w:val="24"/>
        </w:rPr>
        <w:instrText xml:space="preserve"> ADDIN EN.CITE </w:instrText>
      </w:r>
      <w:r w:rsidR="00A802C7">
        <w:rPr>
          <w:rFonts w:cs="Arial"/>
          <w:szCs w:val="24"/>
        </w:rPr>
        <w:fldChar w:fldCharType="begin">
          <w:fldData xml:space="preserve">PEVuZE5vdGU+PENpdGU+PEF1dGhvcj5IdWFuZzwvQXV0aG9yPjxZZWFyPjIwMTY8L1llYXI+PFJl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9" w:tooltip="Huang, 2016 #5423" w:history="1">
        <w:r>
          <w:rPr>
            <w:rFonts w:cs="Arial"/>
            <w:szCs w:val="24"/>
          </w:rPr>
          <w:t>9</w:t>
        </w:r>
      </w:hyperlink>
      <w:r>
        <w:rPr>
          <w:rFonts w:cs="Arial"/>
          <w:szCs w:val="24"/>
        </w:rPr>
        <w:t xml:space="preserve">, </w:t>
      </w:r>
      <w:hyperlink w:anchor="_ENREF_10" w:tooltip="Holden, 2014 #5110" w:history="1">
        <w:r>
          <w:rPr>
            <w:rFonts w:cs="Arial"/>
            <w:szCs w:val="24"/>
          </w:rPr>
          <w:t>10</w:t>
        </w:r>
      </w:hyperlink>
      <w:r>
        <w:rPr>
          <w:rFonts w:cs="Arial"/>
          <w:szCs w:val="24"/>
        </w:rPr>
        <w:t>]</w:t>
      </w:r>
      <w:r w:rsidR="00A802C7">
        <w:rPr>
          <w:rFonts w:cs="Arial"/>
          <w:szCs w:val="24"/>
        </w:rPr>
        <w:fldChar w:fldCharType="end"/>
      </w:r>
      <w:r>
        <w:rPr>
          <w:rFonts w:cs="Arial"/>
          <w:szCs w:val="24"/>
        </w:rPr>
        <w:t xml:space="preserve"> However, these interventions are not without side effects - photophobia and loss of accommodation can result from the application of atropine eye drops,</w:t>
      </w:r>
      <w:r w:rsidR="00A802C7">
        <w:rPr>
          <w:rFonts w:cs="Arial"/>
          <w:szCs w:val="24"/>
        </w:rPr>
        <w:fldChar w:fldCharType="begin">
          <w:fldData xml:space="preserve">PEVuZE5vdGU+PENpdGU+PEF1dGhvcj5DaGlhPC9BdXRob3I+PFllYXI+MjAxMjwvWWVhcj48UmVj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</w:fldData>
        </w:fldChar>
      </w:r>
      <w:r>
        <w:rPr>
          <w:rFonts w:cs="Arial"/>
          <w:szCs w:val="24"/>
        </w:rPr>
        <w:instrText xml:space="preserve"> ADDIN EN.CITE </w:instrText>
      </w:r>
      <w:r w:rsidR="00A802C7">
        <w:rPr>
          <w:rFonts w:cs="Arial"/>
          <w:szCs w:val="24"/>
        </w:rPr>
        <w:fldChar w:fldCharType="begin">
          <w:fldData xml:space="preserve">PEVuZE5vdGU+PENpdGU+PEF1dGhvcj5DaGlhPC9BdXRob3I+PFllYXI+MjAxMjwvWWVhcj48UmVj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11" w:tooltip="Chia, 2012 #5022" w:history="1">
        <w:r>
          <w:rPr>
            <w:rFonts w:cs="Arial"/>
            <w:szCs w:val="24"/>
          </w:rPr>
          <w:t>11</w:t>
        </w:r>
      </w:hyperlink>
      <w:r>
        <w:rPr>
          <w:rFonts w:cs="Arial"/>
          <w:szCs w:val="24"/>
        </w:rPr>
        <w:t xml:space="preserve">, </w:t>
      </w:r>
      <w:hyperlink w:anchor="_ENREF_12" w:tooltip="Shih, 1999 #5257" w:history="1">
        <w:r>
          <w:rPr>
            <w:rFonts w:cs="Arial"/>
            <w:szCs w:val="24"/>
          </w:rPr>
          <w:t>12</w:t>
        </w:r>
      </w:hyperlink>
      <w:r>
        <w:rPr>
          <w:rFonts w:cs="Arial"/>
          <w:szCs w:val="24"/>
        </w:rPr>
        <w:t>]</w:t>
      </w:r>
      <w:r w:rsidR="00A802C7">
        <w:rPr>
          <w:rFonts w:cs="Arial"/>
          <w:szCs w:val="24"/>
        </w:rPr>
        <w:fldChar w:fldCharType="end"/>
      </w:r>
      <w:r>
        <w:rPr>
          <w:rFonts w:cs="Arial"/>
          <w:szCs w:val="24"/>
        </w:rPr>
        <w:t xml:space="preserve"> whilst corneal inflammation and conjunctivitis are associated with the long-term use of orthokeratology.</w:t>
      </w:r>
      <w:r w:rsidR="00A802C7">
        <w:rPr>
          <w:rFonts w:cs="Arial"/>
          <w:szCs w:val="24"/>
        </w:rPr>
        <w:fldChar w:fldCharType="begin">
          <w:fldData xml:space="preserve">PEVuZE5vdGU+PENpdGU+PEF1dGhvcj5MaTwvQXV0aG9yPjxZZWFyPjIwMTY8L1llYXI+PFJlY051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</w:fldData>
        </w:fldChar>
      </w:r>
      <w:r>
        <w:rPr>
          <w:rFonts w:cs="Arial"/>
          <w:szCs w:val="24"/>
        </w:rPr>
        <w:instrText xml:space="preserve"> ADDIN EN.CITE </w:instrText>
      </w:r>
      <w:r w:rsidR="00A802C7">
        <w:rPr>
          <w:rFonts w:cs="Arial"/>
          <w:szCs w:val="24"/>
        </w:rPr>
        <w:fldChar w:fldCharType="begin">
          <w:fldData xml:space="preserve">PEVuZE5vdGU+PENpdGU+PEF1dGhvcj5MaTwvQXV0aG9yPjxZZWFyPjIwMTY8L1llYXI+PFJlY051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13" w:tooltip="Li, 2016 #5241" w:history="1">
        <w:r>
          <w:rPr>
            <w:rFonts w:cs="Arial"/>
            <w:szCs w:val="24"/>
          </w:rPr>
          <w:t>13</w:t>
        </w:r>
      </w:hyperlink>
      <w:r>
        <w:rPr>
          <w:rFonts w:cs="Arial"/>
          <w:szCs w:val="24"/>
        </w:rPr>
        <w:t xml:space="preserve">, </w:t>
      </w:r>
      <w:hyperlink w:anchor="_ENREF_14" w:tooltip="Cho, 2005 #5424" w:history="1">
        <w:r>
          <w:rPr>
            <w:rFonts w:cs="Arial"/>
            <w:szCs w:val="24"/>
          </w:rPr>
          <w:t>14</w:t>
        </w:r>
      </w:hyperlink>
      <w:r>
        <w:rPr>
          <w:rFonts w:cs="Arial"/>
          <w:szCs w:val="24"/>
        </w:rPr>
        <w:t>]</w:t>
      </w:r>
      <w:r w:rsidR="00A802C7">
        <w:rPr>
          <w:rFonts w:cs="Arial"/>
          <w:szCs w:val="24"/>
        </w:rPr>
        <w:fldChar w:fldCharType="end"/>
      </w:r>
      <w:r>
        <w:rPr>
          <w:rFonts w:cs="Arial"/>
          <w:szCs w:val="24"/>
        </w:rPr>
        <w:t>. An effective and reliable disease prediction model of myopia could help triage and identify the children with greatest risk of developing high myopia, and therefore justify the use of the aforementioned treatments.</w:t>
      </w:r>
    </w:p>
    <w:p w:rsidR="00A802C7" w:rsidRDefault="00A802C7">
      <w:pPr>
        <w:jc w:val="left"/>
        <w:rPr>
          <w:rFonts w:cs="Arial"/>
          <w:szCs w:val="24"/>
        </w:rPr>
      </w:pPr>
    </w:p>
    <w:p w:rsidR="00A802C7" w:rsidRDefault="00B17CC9">
      <w:pPr>
        <w:jc w:val="left"/>
        <w:rPr>
          <w:rFonts w:cs="Arial"/>
          <w:szCs w:val="24"/>
        </w:rPr>
      </w:pPr>
      <w:r>
        <w:rPr>
          <w:rFonts w:cs="Arial"/>
          <w:szCs w:val="24"/>
        </w:rPr>
        <w:t xml:space="preserve">Myopia is widely acknowledged as a complex disease process affected by both genetic and environmental factors. Recent developments in genome-wide association studies (GWAS) have led to the discovery of a growing number of common single nucleotide polymorphisms (SNPs) for refractive error and myopia, </w:t>
      </w:r>
      <w:r>
        <w:rPr>
          <w:rFonts w:cs="Arial"/>
          <w:szCs w:val="24"/>
        </w:rPr>
        <w:lastRenderedPageBreak/>
        <w:t>and studies have started to incorporate such genetic information into various prediction models with varying success.</w:t>
      </w:r>
      <w:r w:rsidR="00A802C7">
        <w:rPr>
          <w:rFonts w:cs="Arial"/>
          <w:szCs w:val="24"/>
        </w:rPr>
        <w:fldChar w:fldCharType="begin">
          <w:fldData xml:space="preserve">PEVuZE5vdGU+PENpdGU+PEF1dGhvcj5NdWxsZXI8L0F1dGhvcj48WWVhcj4yMDE2PC9ZZWFyPjxS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</w:fldData>
        </w:fldChar>
      </w:r>
      <w:r>
        <w:rPr>
          <w:rFonts w:cs="Arial"/>
          <w:szCs w:val="24"/>
        </w:rPr>
        <w:instrText xml:space="preserve"> ADDIN EN.CITE </w:instrText>
      </w:r>
      <w:r w:rsidR="00A802C7">
        <w:rPr>
          <w:rFonts w:cs="Arial"/>
          <w:szCs w:val="24"/>
        </w:rPr>
        <w:fldChar w:fldCharType="begin">
          <w:fldData xml:space="preserve">PEVuZE5vdGU+PENpdGU+PEF1dGhvcj5NdWxsZXI8L0F1dGhvcj48WWVhcj4yMDE2PC9ZZWFyPjxS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15" w:tooltip="Muller, 2016 #5505" w:history="1">
        <w:r>
          <w:rPr>
            <w:rFonts w:cs="Arial"/>
            <w:szCs w:val="24"/>
          </w:rPr>
          <w:t>15-18</w:t>
        </w:r>
      </w:hyperlink>
      <w:r>
        <w:rPr>
          <w:rFonts w:cs="Arial"/>
          <w:szCs w:val="24"/>
        </w:rPr>
        <w:t>]</w:t>
      </w:r>
      <w:r w:rsidR="00A802C7">
        <w:rPr>
          <w:rFonts w:cs="Arial"/>
          <w:szCs w:val="24"/>
        </w:rPr>
        <w:fldChar w:fldCharType="end"/>
      </w:r>
      <w:r>
        <w:rPr>
          <w:rFonts w:cs="Arial"/>
          <w:szCs w:val="24"/>
        </w:rPr>
        <w:t xml:space="preserve"> Previously, various prediction models have been built to predict the onset of myopia, </w:t>
      </w:r>
      <w:r w:rsidR="00A802C7">
        <w:rPr>
          <w:rFonts w:cs="Arial"/>
          <w:szCs w:val="24"/>
        </w:rPr>
        <w:fldChar w:fldCharType="begin">
          <w:fldData xml:space="preserve">PEVuZE5vdGU+PENpdGU+PEF1dGhvcj5aYWRuaWs8L0F1dGhvcj48WWVhcj4yMDE1PC9ZZWFyPjxS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YWJici0xPlBsb1Mgb25lPC9hYmJyLTE+PC9hbHQtcGVyaW9kaWNhbD48cGFnZXM+ZTAxNjc2NDI8
L3BhZ2VzPjx2b2x1bWU+MTE8L3ZvbHVtZT48bnVtYmVyPjEyPC9udW1iZXI+PGVkaXRpb24+MjAx
Ni8xMi8yOTwvZWRpdGlvbj48ZGF0ZXM+PHllYXI+MjAxNjwveWVhcj48L2RhdGVzPjxpc2JuPjE5
MzItNjIwMzwvaXNibj48YWNjZXNzaW9uLW51bT4yODAzMDU5MzwvYWNjZXNzaW9uLW51bT48dXJs
cz48L3VybHM+PGVsZWN0cm9uaWMtcmVzb3VyY2UtbnVtPjEwLjEzNzEvam91cm5hbC5wb25lLjAx
Njc2NDI8L2VsZWN0cm9uaWMtcmVzb3VyY2UtbnVtPjxyZW1vdGUtZGF0YWJhc2UtcHJvdmlkZXI+
TmxtPC9yZW1vdGUtZGF0YWJhc2UtcHJvdmlkZXI+PGxhbmd1YWdlPmVuZzwvbGFuZ3VhZ2U+PC9y
ZWNvcmQ+PC9DaXRlPjwvRW5kTm90ZT5AAD==
</w:fldData>
        </w:fldChar>
      </w:r>
      <w:r>
        <w:rPr>
          <w:rFonts w:cs="Arial"/>
          <w:szCs w:val="24"/>
        </w:rPr>
        <w:instrText xml:space="preserve"> ADDIN EN.CITE </w:instrText>
      </w:r>
      <w:r w:rsidR="00A802C7">
        <w:rPr>
          <w:rFonts w:cs="Arial"/>
          <w:szCs w:val="24"/>
        </w:rPr>
        <w:fldChar w:fldCharType="begin">
          <w:fldData xml:space="preserve">PEVuZE5vdGU+PENpdGU+PEF1dGhvcj5aYWRuaWs8L0F1dGhvcj48WWVhcj4yMDE1PC9ZZWFyPjxS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YWJici0xPlBsb1Mgb25lPC9hYmJyLTE+PC9hbHQtcGVyaW9kaWNhbD48cGFnZXM+ZTAxNjc2NDI8
L3BhZ2VzPjx2b2x1bWU+MTE8L3ZvbHVtZT48bnVtYmVyPjEyPC9udW1iZXI+PGVkaXRpb24+MjAx
Ni8xMi8yOTwvZWRpdGlvbj48ZGF0ZXM+PHllYXI+MjAxNjwveWVhcj48L2RhdGVzPjxpc2JuPjE5
MzItNjIwMzwvaXNibj48YWNjZXNzaW9uLW51bT4yODAzMDU5MzwvYWNjZXNzaW9uLW51bT48dXJs
cz48L3VybHM+PGVsZWN0cm9uaWMtcmVzb3VyY2UtbnVtPjEwLjEzNzEvam91cm5hbC5wb25lLjAx
Njc2NDI8L2VsZWN0cm9uaWMtcmVzb3VyY2UtbnVtPjxyZW1vdGUtZGF0YWJhc2UtcHJvdmlkZXI+
TmxtPC9yZW1vdGUtZGF0YWJhc2UtcHJvdmlkZXI+PGxhbmd1YWdlPmVuZzwvbGFuZ3VhZ2U+PC9y
ZWNvcmQ+PC9DaXRlPjwvRW5kTm90ZT5AAD==
</w:fldData>
        </w:fldChar>
      </w:r>
      <w:r>
        <w:rPr>
          <w:rFonts w:cs="Arial"/>
          <w:szCs w:val="24"/>
        </w:rPr>
        <w:instrText xml:space="preserve"> ADDIN EN.CITE.DATA </w:instrText>
      </w:r>
      <w:r w:rsidR="00A802C7">
        <w:rPr>
          <w:rFonts w:cs="Arial"/>
          <w:szCs w:val="24"/>
        </w:rPr>
      </w:r>
      <w:r w:rsidR="00A802C7">
        <w:rPr>
          <w:rFonts w:cs="Arial"/>
          <w:szCs w:val="24"/>
        </w:rPr>
        <w:fldChar w:fldCharType="end"/>
      </w:r>
      <w:r w:rsidR="00A802C7">
        <w:rPr>
          <w:rFonts w:cs="Arial"/>
          <w:szCs w:val="24"/>
        </w:rPr>
      </w:r>
      <w:r w:rsidR="00A802C7">
        <w:rPr>
          <w:rFonts w:cs="Arial"/>
          <w:szCs w:val="24"/>
        </w:rPr>
        <w:fldChar w:fldCharType="separate"/>
      </w:r>
      <w:r>
        <w:rPr>
          <w:rFonts w:cs="Arial"/>
          <w:szCs w:val="24"/>
        </w:rPr>
        <w:t>[</w:t>
      </w:r>
      <w:hyperlink w:anchor="_ENREF_19" w:tooltip="Zadnik, 2015 #4985" w:history="1">
        <w:r>
          <w:rPr>
            <w:rFonts w:cs="Arial"/>
            <w:szCs w:val="24"/>
          </w:rPr>
          <w:t>19-22</w:t>
        </w:r>
      </w:hyperlink>
      <w:r>
        <w:rPr>
          <w:rFonts w:cs="Arial"/>
          <w:szCs w:val="24"/>
        </w:rPr>
        <w:t>]</w:t>
      </w:r>
      <w:r w:rsidR="00A802C7">
        <w:rPr>
          <w:rFonts w:cs="Arial"/>
          <w:szCs w:val="24"/>
        </w:rPr>
        <w:fldChar w:fldCharType="end"/>
      </w:r>
      <w:r>
        <w:rPr>
          <w:rFonts w:cs="Arial"/>
          <w:szCs w:val="24"/>
        </w:rPr>
        <w:t xml:space="preserve"> whereby refraction at childhood, parental history of myopia, and ocular biometry were identified as robust myopia predictors., while little information of SNPs in the myopic prediction model was provided. Mojarrad et al. reported that </w:t>
      </w:r>
      <w:r>
        <w:rPr>
          <w:rFonts w:cs="Arial" w:hint="eastAsia"/>
          <w:szCs w:val="24"/>
        </w:rPr>
        <w:t>genetic</w:t>
      </w:r>
      <w:r>
        <w:rPr>
          <w:rFonts w:cs="Arial"/>
          <w:szCs w:val="24"/>
        </w:rPr>
        <w:t xml:space="preserve"> risk score (including both insertion or deletions and SNPs) as a predictor can improve the ability of detecting children at risk of myopia, comparing to number of myopic parents, in a retrospective study.</w:t>
      </w:r>
      <w:r w:rsidR="00A802C7">
        <w:rPr>
          <w:rFonts w:cs="Arial"/>
          <w:szCs w:val="24"/>
        </w:rPr>
        <w:fldChar w:fldCharType="begin"/>
      </w:r>
      <w:r>
        <w:rPr>
          <w:rFonts w:cs="Arial"/>
          <w:szCs w:val="24"/>
        </w:rPr>
        <w:instrText xml:space="preserve"> ADDIN EN.CITE &lt;EndNote&gt;&lt;Cite&gt;&lt;Author&gt;Ghorbani Mojarrad&lt;/Author&gt;&lt;Year&gt;2018&lt;/Year&gt;&lt;RecNum&gt;5528&lt;/RecNum&gt;&lt;DisplayText&gt;[23]&lt;/DisplayText&gt;&lt;record&gt;&lt;rec-number&gt;5528&lt;/rec-number&gt;&lt;foreign-keys&gt;&lt;key app="EN" db-id="afwdtsxvgvprvkefprr5etv69xf5t55svvdv" timestamp="1536592013"&gt;5528&lt;/key&gt;&lt;/foreign-keys&gt;&lt;ref-type name="Journal Article"&gt;17&lt;/ref-type&gt;&lt;contributors&gt;&lt;authors&gt;&lt;author&gt;Ghorbani Mojarrad, N.&lt;/author&gt;&lt;author&gt;Williams, C.&lt;/author&gt;&lt;author&gt;Guggenheim, J. A.&lt;/author&gt;&lt;/authors&gt;&lt;/contributors&gt;&lt;auth-address&gt;School of Optometry &amp;amp; Vision Sciences, Cardiff University, Cardiff, UK.&amp;#xD;Population Health Sciences, Bristol Medical School, University of Bristol, Bristol, UK.&lt;/auth-address&gt;&lt;titles&gt;&lt;title&gt;A genetic risk score and number of myopic parents independently predict myopia&lt;/title&gt;&lt;secondary-title&gt;Ophthalmic Physiol Opt&lt;/secondary-title&gt;&lt;alt-title&gt;Ophthalmic &amp;amp; physiological optics : the journal of the British College of Ophthalmic Opticians (Optometrists)&lt;/alt-title&gt;&lt;/titles&gt;&lt;periodical&gt;&lt;full-title&gt;Ophthalmic Physiol Opt&lt;/full-title&gt;&lt;/periodical&gt;&lt;edition&gt;2018/09/06&lt;/edition&gt;&lt;keywords&gt;&lt;keyword&gt;Alspac&lt;/keyword&gt;&lt;keyword&gt;genetic prediction&lt;/keyword&gt;&lt;keyword&gt;myopia&lt;/keyword&gt;&lt;keyword&gt;refractive error&lt;/keyword&gt;&lt;/keywords&gt;&lt;dates&gt;&lt;year&gt;2018&lt;/year&gt;&lt;pub-dates&gt;&lt;date&gt;Sep 4&lt;/date&gt;&lt;/pub-dates&gt;&lt;/dates&gt;&lt;isbn&gt;0275-5408&lt;/isbn&gt;&lt;accession-num&gt;30182516&lt;/accession-num&gt;&lt;urls&gt;&lt;/urls&gt;&lt;electronic-resource-num&gt;10.1111/opo.12579&lt;/electronic-resource-num&gt;&lt;remote-database-provider&gt;NLM&lt;/remote-database-provider&gt;&lt;language&gt;eng&lt;/language&gt;&lt;/record&gt;&lt;/Cite&gt;&lt;/EndNote&gt;</w:instrText>
      </w:r>
      <w:r w:rsidR="00A802C7">
        <w:rPr>
          <w:rFonts w:cs="Arial"/>
          <w:szCs w:val="24"/>
        </w:rPr>
        <w:fldChar w:fldCharType="separate"/>
      </w:r>
      <w:r>
        <w:rPr>
          <w:rFonts w:cs="Arial"/>
          <w:szCs w:val="24"/>
        </w:rPr>
        <w:t>[</w:t>
      </w:r>
      <w:hyperlink w:anchor="_ENREF_23" w:tooltip="Ghorbani Mojarrad, 2018 #5528" w:history="1">
        <w:r>
          <w:rPr>
            <w:rFonts w:cs="Arial"/>
            <w:szCs w:val="24"/>
          </w:rPr>
          <w:t>23</w:t>
        </w:r>
      </w:hyperlink>
      <w:r>
        <w:rPr>
          <w:rFonts w:cs="Arial"/>
          <w:szCs w:val="24"/>
        </w:rPr>
        <w:t>]</w:t>
      </w:r>
      <w:r w:rsidR="00A802C7">
        <w:rPr>
          <w:rFonts w:cs="Arial"/>
          <w:szCs w:val="24"/>
        </w:rPr>
        <w:fldChar w:fldCharType="end"/>
      </w:r>
      <w:r>
        <w:rPr>
          <w:rFonts w:cs="Arial"/>
          <w:szCs w:val="24"/>
        </w:rPr>
        <w:t xml:space="preserve"> However, in their study, only non-cycloplegic autorefraction was analyzed, and information of parental myopia was collected with questionnaires, leading to an insufficient strength of evidence. </w:t>
      </w:r>
      <w:bookmarkStart w:id="2" w:name="OLE_LINK1"/>
      <w:bookmarkStart w:id="3" w:name="OLE_LINK2"/>
      <w:r>
        <w:rPr>
          <w:rFonts w:cs="Arial"/>
          <w:szCs w:val="24"/>
        </w:rPr>
        <w:t>Uncertainties surrounding the predictive value of SNPs for myopia prediction still exist.</w:t>
      </w:r>
      <w:bookmarkEnd w:id="2"/>
      <w:bookmarkEnd w:id="3"/>
    </w:p>
    <w:p w:rsidR="00A802C7" w:rsidRDefault="00A802C7">
      <w:pPr>
        <w:jc w:val="left"/>
        <w:rPr>
          <w:rFonts w:cs="Arial"/>
          <w:szCs w:val="24"/>
        </w:rPr>
      </w:pPr>
    </w:p>
    <w:p w:rsidR="00A802C7" w:rsidRDefault="00B17CC9">
      <w:pPr>
        <w:jc w:val="left"/>
        <w:rPr>
          <w:rFonts w:cs="Arial"/>
          <w:szCs w:val="24"/>
        </w:rPr>
      </w:pPr>
      <w:bookmarkStart w:id="4" w:name="OLE_LINK3"/>
      <w:r>
        <w:rPr>
          <w:rFonts w:cs="Arial"/>
          <w:szCs w:val="24"/>
        </w:rPr>
        <w:t>The purpose of this study was to assess the add-on benefit of including 39 myopia-related SNPs previously identified in GWAS studies into the prediction model for myopia progression and high myopia onset and to further investigate the earliest age threshold for an accurate prediction of high myopia based on a longitudinal cohort of children in Southern China.</w:t>
      </w:r>
      <w:bookmarkEnd w:id="4"/>
    </w:p>
    <w:p w:rsidR="00A802C7" w:rsidRDefault="00A802C7">
      <w:pPr>
        <w:jc w:val="left"/>
        <w:rPr>
          <w:rFonts w:cs="Arial"/>
          <w:szCs w:val="24"/>
        </w:rPr>
      </w:pPr>
      <w:bookmarkStart w:id="5" w:name="OLE_LINK6"/>
    </w:p>
    <w:bookmarkEnd w:id="5"/>
    <w:p w:rsidR="00A802C7" w:rsidRDefault="00B17CC9">
      <w:pPr>
        <w:pStyle w:val="3"/>
        <w:jc w:val="left"/>
        <w:rPr>
          <w:rFonts w:cs="Arial"/>
          <w:sz w:val="24"/>
          <w:szCs w:val="24"/>
        </w:rPr>
      </w:pPr>
      <w:r>
        <w:rPr>
          <w:rFonts w:cs="Arial"/>
          <w:sz w:val="24"/>
          <w:szCs w:val="24"/>
        </w:rPr>
        <w:t>METHODS</w:t>
      </w:r>
    </w:p>
    <w:p w:rsidR="00A802C7" w:rsidRDefault="00B17CC9">
      <w:pPr>
        <w:pStyle w:val="RSInstitution"/>
        <w:spacing w:before="0" w:after="0"/>
        <w:jc w:val="left"/>
        <w:outlineLvl w:val="9"/>
        <w:rPr>
          <w:rFonts w:ascii="Arial" w:hAnsi="Arial"/>
          <w:b/>
          <w:szCs w:val="24"/>
        </w:rPr>
      </w:pPr>
      <w:r>
        <w:rPr>
          <w:rFonts w:ascii="Arial" w:hAnsi="Arial"/>
          <w:b/>
          <w:szCs w:val="24"/>
        </w:rPr>
        <w:t xml:space="preserve">Study </w:t>
      </w:r>
      <w:r>
        <w:rPr>
          <w:rFonts w:ascii="Arial" w:hAnsi="Arial"/>
          <w:b/>
          <w:szCs w:val="24"/>
          <w:lang w:eastAsia="zh-CN"/>
        </w:rPr>
        <w:t>p</w:t>
      </w:r>
      <w:r>
        <w:rPr>
          <w:rFonts w:ascii="Arial" w:hAnsi="Arial"/>
          <w:b/>
          <w:szCs w:val="24"/>
        </w:rPr>
        <w:t>opulations</w:t>
      </w:r>
    </w:p>
    <w:p w:rsidR="00A802C7" w:rsidRDefault="00B17CC9">
      <w:pPr>
        <w:pStyle w:val="RSInstitution"/>
        <w:spacing w:before="0" w:after="0"/>
        <w:jc w:val="left"/>
        <w:outlineLvl w:val="9"/>
        <w:rPr>
          <w:rFonts w:ascii="Arial" w:hAnsi="Arial"/>
          <w:szCs w:val="24"/>
          <w:lang w:eastAsia="zh-CN"/>
        </w:rPr>
      </w:pPr>
      <w:r>
        <w:rPr>
          <w:rFonts w:ascii="Arial" w:eastAsia="宋体" w:hAnsi="Arial"/>
          <w:szCs w:val="24"/>
          <w:lang w:eastAsia="zh-CN"/>
        </w:rPr>
        <w:t>T</w:t>
      </w:r>
      <w:r>
        <w:rPr>
          <w:rFonts w:ascii="Arial" w:eastAsia="宋体" w:hAnsi="Arial"/>
          <w:szCs w:val="24"/>
        </w:rPr>
        <w:t xml:space="preserve">he </w:t>
      </w:r>
      <w:bookmarkStart w:id="6" w:name="OLE_LINK10"/>
      <w:bookmarkStart w:id="7" w:name="OLE_LINK9"/>
      <w:r>
        <w:rPr>
          <w:rFonts w:ascii="Arial" w:eastAsia="宋体" w:hAnsi="Arial"/>
          <w:szCs w:val="24"/>
        </w:rPr>
        <w:t xml:space="preserve">study participants </w:t>
      </w:r>
      <w:bookmarkEnd w:id="6"/>
      <w:bookmarkEnd w:id="7"/>
      <w:r>
        <w:rPr>
          <w:rFonts w:ascii="Arial" w:eastAsia="宋体" w:hAnsi="Arial"/>
          <w:szCs w:val="24"/>
        </w:rPr>
        <w:t>were recruited from the G</w:t>
      </w:r>
      <w:r>
        <w:rPr>
          <w:rFonts w:ascii="Arial" w:eastAsia="宋体" w:hAnsi="Arial"/>
          <w:szCs w:val="24"/>
          <w:lang w:eastAsia="zh-CN"/>
        </w:rPr>
        <w:t xml:space="preserve">uangzhou </w:t>
      </w:r>
      <w:r>
        <w:rPr>
          <w:rFonts w:ascii="Arial" w:eastAsia="宋体" w:hAnsi="Arial"/>
          <w:szCs w:val="24"/>
        </w:rPr>
        <w:t>T</w:t>
      </w:r>
      <w:r>
        <w:rPr>
          <w:rFonts w:ascii="Arial" w:eastAsia="宋体" w:hAnsi="Arial"/>
          <w:szCs w:val="24"/>
          <w:lang w:eastAsia="zh-CN"/>
        </w:rPr>
        <w:t xml:space="preserve">wins </w:t>
      </w:r>
      <w:r>
        <w:rPr>
          <w:rFonts w:ascii="Arial" w:eastAsia="宋体" w:hAnsi="Arial"/>
          <w:szCs w:val="24"/>
        </w:rPr>
        <w:t>E</w:t>
      </w:r>
      <w:r>
        <w:rPr>
          <w:rFonts w:ascii="Arial" w:eastAsia="宋体" w:hAnsi="Arial"/>
          <w:szCs w:val="24"/>
          <w:lang w:eastAsia="zh-CN"/>
        </w:rPr>
        <w:t xml:space="preserve">ye </w:t>
      </w:r>
      <w:r>
        <w:rPr>
          <w:rFonts w:ascii="Arial" w:eastAsia="宋体" w:hAnsi="Arial"/>
          <w:szCs w:val="24"/>
        </w:rPr>
        <w:t>S</w:t>
      </w:r>
      <w:r>
        <w:rPr>
          <w:rFonts w:ascii="Arial" w:eastAsia="宋体" w:hAnsi="Arial"/>
          <w:szCs w:val="24"/>
          <w:lang w:eastAsia="zh-CN"/>
        </w:rPr>
        <w:t xml:space="preserve">tudy (GTES), and </w:t>
      </w:r>
      <w:r>
        <w:rPr>
          <w:rFonts w:ascii="Arial" w:eastAsia="宋体" w:hAnsi="Arial"/>
          <w:szCs w:val="24"/>
        </w:rPr>
        <w:t>details of the sampling and methodology have been reported elsewhere</w:t>
      </w:r>
      <w:r>
        <w:rPr>
          <w:rFonts w:ascii="Arial" w:eastAsia="宋体" w:hAnsi="Arial"/>
          <w:szCs w:val="24"/>
          <w:lang w:eastAsia="zh-CN"/>
        </w:rPr>
        <w:t xml:space="preserve">. </w:t>
      </w:r>
      <w:r w:rsidR="00A802C7">
        <w:rPr>
          <w:rFonts w:ascii="Arial" w:eastAsia="宋体" w:hAnsi="Arial"/>
          <w:szCs w:val="24"/>
          <w:lang w:eastAsia="zh-CN"/>
        </w:rPr>
        <w:fldChar w:fldCharType="begin">
          <w:fldData xml:space="preserve">PEVuZE5vdGU+PENpdGU+PEF1dGhvcj5IZTwvQXV0aG9yPjxZZWFyPjIwMDY8L1llYXI+PFJlY051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</w:fldData>
        </w:fldChar>
      </w:r>
      <w:r>
        <w:rPr>
          <w:rFonts w:ascii="Arial" w:eastAsia="宋体" w:hAnsi="Arial"/>
          <w:szCs w:val="24"/>
          <w:lang w:eastAsia="zh-CN"/>
        </w:rPr>
        <w:instrText xml:space="preserve"> ADDIN EN.CITE </w:instrText>
      </w:r>
      <w:r w:rsidR="00A802C7">
        <w:rPr>
          <w:rFonts w:ascii="Arial" w:eastAsia="宋体" w:hAnsi="Arial"/>
          <w:szCs w:val="24"/>
          <w:lang w:eastAsia="zh-CN"/>
        </w:rPr>
        <w:fldChar w:fldCharType="begin">
          <w:fldData xml:space="preserve">PEVuZE5vdGU+PENpdGU+PEF1dGhvcj5IZTwvQXV0aG9yPjxZZWFyPjIwMDY8L1llYXI+PFJlY051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</w:fldData>
        </w:fldChar>
      </w:r>
      <w:r>
        <w:rPr>
          <w:rFonts w:ascii="Arial" w:eastAsia="宋体" w:hAnsi="Arial"/>
          <w:szCs w:val="24"/>
          <w:lang w:eastAsia="zh-CN"/>
        </w:rPr>
        <w:instrText xml:space="preserve"> ADDIN EN.CITE.DATA </w:instrText>
      </w:r>
      <w:r w:rsidR="00A802C7">
        <w:rPr>
          <w:rFonts w:ascii="Arial" w:eastAsia="宋体" w:hAnsi="Arial"/>
          <w:szCs w:val="24"/>
          <w:lang w:eastAsia="zh-CN"/>
        </w:rPr>
      </w:r>
      <w:r w:rsidR="00A802C7">
        <w:rPr>
          <w:rFonts w:ascii="Arial" w:eastAsia="宋体" w:hAnsi="Arial"/>
          <w:szCs w:val="24"/>
          <w:lang w:eastAsia="zh-CN"/>
        </w:rPr>
        <w:fldChar w:fldCharType="end"/>
      </w:r>
      <w:r w:rsidR="00A802C7">
        <w:rPr>
          <w:rFonts w:ascii="Arial" w:eastAsia="宋体" w:hAnsi="Arial"/>
          <w:szCs w:val="24"/>
          <w:lang w:eastAsia="zh-CN"/>
        </w:rPr>
      </w:r>
      <w:r w:rsidR="00A802C7">
        <w:rPr>
          <w:rFonts w:ascii="Arial" w:eastAsia="宋体" w:hAnsi="Arial"/>
          <w:szCs w:val="24"/>
          <w:lang w:eastAsia="zh-CN"/>
        </w:rPr>
        <w:fldChar w:fldCharType="separate"/>
      </w:r>
      <w:r>
        <w:rPr>
          <w:rFonts w:ascii="Arial" w:eastAsia="宋体" w:hAnsi="Arial"/>
          <w:szCs w:val="24"/>
          <w:lang w:eastAsia="zh-CN"/>
        </w:rPr>
        <w:t>[</w:t>
      </w:r>
      <w:hyperlink w:anchor="_ENREF_24" w:tooltip="He, 2006 #26" w:history="1">
        <w:r>
          <w:rPr>
            <w:rFonts w:ascii="Arial" w:eastAsia="宋体" w:hAnsi="Arial"/>
            <w:szCs w:val="24"/>
            <w:lang w:eastAsia="zh-CN"/>
          </w:rPr>
          <w:t>24</w:t>
        </w:r>
      </w:hyperlink>
      <w:r>
        <w:rPr>
          <w:rFonts w:ascii="Arial" w:eastAsia="宋体" w:hAnsi="Arial"/>
          <w:szCs w:val="24"/>
          <w:lang w:eastAsia="zh-CN"/>
        </w:rPr>
        <w:t xml:space="preserve">, </w:t>
      </w:r>
      <w:hyperlink w:anchor="_ENREF_25" w:tooltip="Xiang, 2012 #46" w:history="1">
        <w:r>
          <w:rPr>
            <w:rFonts w:ascii="Arial" w:eastAsia="宋体" w:hAnsi="Arial"/>
            <w:szCs w:val="24"/>
            <w:lang w:eastAsia="zh-CN"/>
          </w:rPr>
          <w:t>25</w:t>
        </w:r>
      </w:hyperlink>
      <w:r>
        <w:rPr>
          <w:rFonts w:ascii="Arial" w:eastAsia="宋体" w:hAnsi="Arial"/>
          <w:szCs w:val="24"/>
          <w:lang w:eastAsia="zh-CN"/>
        </w:rPr>
        <w:t>]</w:t>
      </w:r>
      <w:r w:rsidR="00A802C7">
        <w:rPr>
          <w:rFonts w:ascii="Arial" w:eastAsia="宋体" w:hAnsi="Arial"/>
          <w:szCs w:val="24"/>
          <w:lang w:eastAsia="zh-CN"/>
        </w:rPr>
        <w:fldChar w:fldCharType="end"/>
      </w:r>
      <w:r>
        <w:rPr>
          <w:rFonts w:ascii="Arial" w:eastAsia="宋体" w:hAnsi="Arial"/>
          <w:szCs w:val="24"/>
        </w:rPr>
        <w:t xml:space="preserve"> </w:t>
      </w:r>
      <w:r>
        <w:rPr>
          <w:rFonts w:ascii="Arial" w:eastAsia="宋体" w:hAnsi="Arial"/>
          <w:szCs w:val="24"/>
        </w:rPr>
        <w:lastRenderedPageBreak/>
        <w:t>In brief, The G</w:t>
      </w:r>
      <w:r>
        <w:rPr>
          <w:rFonts w:ascii="Arial" w:eastAsia="宋体" w:hAnsi="Arial"/>
          <w:szCs w:val="24"/>
          <w:lang w:eastAsia="zh-CN"/>
        </w:rPr>
        <w:t xml:space="preserve">uangzhou </w:t>
      </w:r>
      <w:r>
        <w:rPr>
          <w:rFonts w:ascii="Arial" w:eastAsia="宋体" w:hAnsi="Arial"/>
          <w:szCs w:val="24"/>
        </w:rPr>
        <w:t>T</w:t>
      </w:r>
      <w:r>
        <w:rPr>
          <w:rFonts w:ascii="Arial" w:eastAsia="宋体" w:hAnsi="Arial"/>
          <w:szCs w:val="24"/>
          <w:lang w:eastAsia="zh-CN"/>
        </w:rPr>
        <w:t xml:space="preserve">wins </w:t>
      </w:r>
      <w:r>
        <w:rPr>
          <w:rFonts w:ascii="Arial" w:eastAsia="宋体" w:hAnsi="Arial"/>
          <w:szCs w:val="24"/>
        </w:rPr>
        <w:t>E</w:t>
      </w:r>
      <w:r>
        <w:rPr>
          <w:rFonts w:ascii="Arial" w:eastAsia="宋体" w:hAnsi="Arial"/>
          <w:szCs w:val="24"/>
          <w:lang w:eastAsia="zh-CN"/>
        </w:rPr>
        <w:t xml:space="preserve">ye </w:t>
      </w:r>
      <w:r>
        <w:rPr>
          <w:rFonts w:ascii="Arial" w:eastAsia="宋体" w:hAnsi="Arial"/>
          <w:szCs w:val="24"/>
        </w:rPr>
        <w:t>S</w:t>
      </w:r>
      <w:r>
        <w:rPr>
          <w:rFonts w:ascii="Arial" w:eastAsia="宋体" w:hAnsi="Arial"/>
          <w:szCs w:val="24"/>
          <w:lang w:eastAsia="zh-CN"/>
        </w:rPr>
        <w:t>tudy (GTES) is a longitudinal study including over 1200 pairs of twins and their parents or siblings living in Guangzhou, China</w:t>
      </w:r>
      <w:r>
        <w:rPr>
          <w:rFonts w:ascii="Arial" w:eastAsia="宋体" w:hAnsi="Arial"/>
          <w:szCs w:val="24"/>
        </w:rPr>
        <w:t xml:space="preserve">. </w:t>
      </w:r>
      <w:r>
        <w:rPr>
          <w:rFonts w:ascii="Arial" w:eastAsia="宋体" w:hAnsi="Arial"/>
          <w:szCs w:val="24"/>
          <w:lang w:eastAsia="zh-CN"/>
        </w:rPr>
        <w:t>The baseline age of subjects r</w:t>
      </w:r>
      <w:r>
        <w:rPr>
          <w:rFonts w:ascii="Arial" w:eastAsia="宋体" w:hAnsi="Arial"/>
          <w:szCs w:val="24"/>
        </w:rPr>
        <w:t>anged from 7 to 15 years</w:t>
      </w:r>
      <w:r>
        <w:rPr>
          <w:rFonts w:ascii="Arial" w:eastAsia="宋体" w:hAnsi="Arial"/>
          <w:szCs w:val="24"/>
          <w:lang w:eastAsia="zh-CN"/>
        </w:rPr>
        <w:t>. Participants were invited for annual follow-up examinations. Data in the present study were attained from 1073 elder twins, with available follow-up data between</w:t>
      </w:r>
      <w:r>
        <w:rPr>
          <w:rFonts w:ascii="Arial" w:eastAsia="宋体" w:hAnsi="Arial"/>
          <w:szCs w:val="24"/>
        </w:rPr>
        <w:t xml:space="preserve"> 2006 and 2015</w:t>
      </w:r>
      <w:r>
        <w:rPr>
          <w:rFonts w:ascii="Arial" w:eastAsia="宋体" w:hAnsi="Arial"/>
          <w:szCs w:val="24"/>
          <w:lang w:eastAsia="zh-CN"/>
        </w:rPr>
        <w:t xml:space="preserve">. </w:t>
      </w:r>
    </w:p>
    <w:p w:rsidR="00A802C7" w:rsidRDefault="00A802C7">
      <w:pPr>
        <w:pStyle w:val="RSInstitution"/>
        <w:spacing w:before="0" w:after="0"/>
        <w:jc w:val="left"/>
        <w:outlineLvl w:val="9"/>
        <w:rPr>
          <w:rFonts w:ascii="Arial" w:hAnsi="Arial"/>
          <w:szCs w:val="24"/>
          <w:lang w:eastAsia="zh-CN"/>
        </w:rPr>
      </w:pPr>
    </w:p>
    <w:p w:rsidR="00A802C7" w:rsidRDefault="00B17CC9">
      <w:pPr>
        <w:pStyle w:val="RSInstitution"/>
        <w:spacing w:before="0" w:after="0"/>
        <w:jc w:val="left"/>
        <w:outlineLvl w:val="9"/>
        <w:rPr>
          <w:rFonts w:ascii="Arial" w:hAnsi="Arial"/>
          <w:szCs w:val="24"/>
          <w:lang w:eastAsia="zh-CN"/>
        </w:rPr>
      </w:pPr>
      <w:r>
        <w:rPr>
          <w:rFonts w:ascii="Arial" w:hAnsi="Arial"/>
          <w:szCs w:val="24"/>
        </w:rPr>
        <w:t xml:space="preserve">This </w:t>
      </w:r>
      <w:r>
        <w:rPr>
          <w:rFonts w:ascii="Arial" w:hAnsi="Arial"/>
          <w:szCs w:val="24"/>
          <w:lang w:eastAsia="zh-CN"/>
        </w:rPr>
        <w:t>study obtained ethical committee approval from the Zhongshan University Ethical Review Board and Ethics Committee of Zhongshan Ophthalmic Center, and all examination</w:t>
      </w:r>
      <w:r>
        <w:rPr>
          <w:rFonts w:ascii="Arial" w:hAnsi="Arial"/>
          <w:szCs w:val="24"/>
        </w:rPr>
        <w:t>s were conducted in accordance with the Tenets of the World Medical Association's declaration of Helsinki.</w:t>
      </w:r>
      <w:r>
        <w:rPr>
          <w:rFonts w:ascii="Arial" w:hAnsi="Arial"/>
          <w:szCs w:val="24"/>
          <w:lang w:eastAsia="zh-CN"/>
        </w:rPr>
        <w:t xml:space="preserve"> Written informed consent was obtained from all participants, their parents or statutory guardians.</w:t>
      </w:r>
    </w:p>
    <w:p w:rsidR="00A802C7" w:rsidRDefault="00A802C7">
      <w:pPr>
        <w:pStyle w:val="RSInstitution"/>
        <w:spacing w:before="0" w:after="0"/>
        <w:jc w:val="left"/>
        <w:outlineLvl w:val="9"/>
        <w:rPr>
          <w:rFonts w:ascii="Arial" w:hAnsi="Arial"/>
          <w:szCs w:val="24"/>
          <w:lang w:eastAsia="zh-CN"/>
        </w:rPr>
      </w:pPr>
    </w:p>
    <w:p w:rsidR="00A802C7" w:rsidRDefault="00B17CC9">
      <w:pPr>
        <w:pStyle w:val="RSInstitution"/>
        <w:spacing w:before="0" w:after="0"/>
        <w:jc w:val="left"/>
        <w:outlineLvl w:val="9"/>
        <w:rPr>
          <w:rFonts w:ascii="Arial" w:eastAsia="宋体" w:hAnsi="Arial"/>
          <w:b/>
          <w:szCs w:val="24"/>
          <w:lang w:eastAsia="zh-CN"/>
        </w:rPr>
      </w:pPr>
      <w:r>
        <w:rPr>
          <w:rFonts w:ascii="Arial" w:hAnsi="Arial"/>
          <w:b/>
          <w:szCs w:val="24"/>
          <w:lang w:eastAsia="zh-CN"/>
        </w:rPr>
        <w:t>Measures</w:t>
      </w:r>
    </w:p>
    <w:p w:rsidR="00A802C7" w:rsidRDefault="00B17CC9">
      <w:pPr>
        <w:pStyle w:val="RSInstitution"/>
        <w:spacing w:before="0" w:after="0"/>
        <w:jc w:val="left"/>
        <w:outlineLvl w:val="9"/>
        <w:rPr>
          <w:rFonts w:ascii="Arial" w:hAnsi="Arial"/>
          <w:szCs w:val="24"/>
          <w:lang w:eastAsia="zh-CN"/>
        </w:rPr>
      </w:pPr>
      <w:r>
        <w:rPr>
          <w:rFonts w:ascii="Arial" w:hAnsi="Arial"/>
          <w:szCs w:val="24"/>
        </w:rPr>
        <w:t xml:space="preserve">Autorefraction was performed per the same protocol for each twin at baseline and at every follow-up visit. An autorefractor (KR8800, Topcon Corp, Tokyo, Japan) was used to measure refraction of both eyes after cycloplegia. </w:t>
      </w:r>
      <w:r>
        <w:rPr>
          <w:rFonts w:ascii="Arial" w:hAnsi="Arial"/>
          <w:szCs w:val="24"/>
          <w:lang w:eastAsia="zh-CN"/>
        </w:rPr>
        <w:t>C</w:t>
      </w:r>
      <w:r>
        <w:rPr>
          <w:rFonts w:ascii="Arial" w:hAnsi="Arial"/>
          <w:szCs w:val="24"/>
        </w:rPr>
        <w:t>ycloplegia was induced with 2 drops of 1% cyclopentolate (1% Cyclogyl, Alcon Labs, Fort Wroth, Texas) instilled 5 minutes apart</w:t>
      </w:r>
      <w:r>
        <w:rPr>
          <w:rFonts w:ascii="Arial" w:hAnsi="Arial"/>
          <w:szCs w:val="24"/>
          <w:lang w:eastAsia="zh-CN"/>
        </w:rPr>
        <w:t>, and a third drop was administered after 20 minutes</w:t>
      </w:r>
      <w:r>
        <w:rPr>
          <w:rFonts w:ascii="Arial" w:hAnsi="Arial"/>
          <w:szCs w:val="24"/>
        </w:rPr>
        <w:t>.</w:t>
      </w:r>
      <w:r>
        <w:rPr>
          <w:rFonts w:ascii="Arial" w:hAnsi="Arial"/>
          <w:szCs w:val="24"/>
          <w:lang w:eastAsia="zh-CN"/>
        </w:rPr>
        <w:t xml:space="preserve"> The biological parents of the twins were also invited to undertake autorefraction measurements in both eyes without cycloplegia. Time of outdoor activity and near work were collected using an interviewer-administered questionnaire. Details of questionnaire and calculations of time outdoor and near work duration have been described elsewhere.</w:t>
      </w:r>
      <w:r w:rsidR="00A802C7">
        <w:rPr>
          <w:rFonts w:ascii="Arial" w:hAnsi="Arial"/>
          <w:szCs w:val="24"/>
          <w:lang w:eastAsia="zh-CN"/>
        </w:rPr>
        <w:fldChar w:fldCharType="begin">
          <w:fldData xml:space="preserve">PEVuZE5vdGU+PENpdGU+PEF1dGhvcj5DaGVuPC9BdXRob3I+PFllYXI+MjAxNjwvWWVhcj48UmVj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PEVuZE5vdGU+PENpdGU+PEF1dGhvcj5DaGVuPC9BdXRob3I+PFllYXI+MjAxNjwvWWVhcj48UmVj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26" w:tooltip="Chen, 2016 #5307" w:history="1">
        <w:r>
          <w:rPr>
            <w:rFonts w:ascii="Arial" w:hAnsi="Arial"/>
            <w:szCs w:val="24"/>
            <w:lang w:eastAsia="zh-CN"/>
          </w:rPr>
          <w:t>26</w:t>
        </w:r>
      </w:hyperlink>
      <w:r>
        <w:rPr>
          <w:rFonts w:ascii="Arial" w:hAnsi="Arial"/>
          <w:szCs w:val="24"/>
          <w:lang w:eastAsia="zh-CN"/>
        </w:rPr>
        <w:t xml:space="preserve">, </w:t>
      </w:r>
      <w:hyperlink w:anchor="_ENREF_27" w:tooltip="Fan, 2016 #5444" w:history="1">
        <w:r>
          <w:rPr>
            <w:rFonts w:ascii="Arial" w:hAnsi="Arial"/>
            <w:szCs w:val="24"/>
            <w:lang w:eastAsia="zh-CN"/>
          </w:rPr>
          <w:t>27</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Blood samples were taken from all twins at baseline to extract deoxyribonucleic acid (DNA). DNA samples were genotyped using an </w:t>
      </w:r>
      <w:r>
        <w:rPr>
          <w:rFonts w:ascii="Arial" w:hAnsi="Arial"/>
          <w:szCs w:val="24"/>
          <w:lang w:eastAsia="zh-CN"/>
        </w:rPr>
        <w:lastRenderedPageBreak/>
        <w:t>Affymetrix high-density SNP array (Affymetrix Gene Titan), and further imputed by IMPUTE2 (v 2.3.0) using the 1000-Genomes Project reference panel (Phase1, Nov 2010 release) and a stringent quality control procedure.</w:t>
      </w:r>
      <w:r w:rsidR="00A802C7">
        <w:rPr>
          <w:rFonts w:ascii="Arial" w:hAnsi="Arial"/>
          <w:szCs w:val="24"/>
          <w:lang w:eastAsia="zh-CN"/>
        </w:rPr>
        <w:fldChar w:fldCharType="begin">
          <w:fldData xml:space="preserve">PEVuZE5vdGU+PENpdGU+PEF1dGhvcj5GYW48L0F1dGhvcj48WWVhcj4yMDE2PC9ZZWFyPjxSZWNO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PEVuZE5vdGU+PENpdGU+PEF1dGhvcj5GYW48L0F1dGhvcj48WWVhcj4yMDE2PC9ZZWFyPjxSZWNO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27" w:tooltip="Fan, 2016 #5444" w:history="1">
        <w:r>
          <w:rPr>
            <w:rFonts w:ascii="Arial" w:hAnsi="Arial"/>
            <w:szCs w:val="24"/>
            <w:lang w:eastAsia="zh-CN"/>
          </w:rPr>
          <w:t>27</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Data of 39 SNPs with genome-wide significant associations for refractive error that have been identified from two previous large GWAS were extracted for analysis (Table S1).</w:t>
      </w:r>
      <w:r w:rsidR="00A802C7">
        <w:rPr>
          <w:rFonts w:ascii="Arial" w:hAnsi="Arial"/>
          <w:szCs w:val="24"/>
          <w:lang w:eastAsia="zh-CN"/>
        </w:rPr>
        <w:fldChar w:fldCharType="begin">
          <w:fldData xml:space="preserve">PEVuZE5vdGU+PENpdGU+PEF1dGhvcj5WZXJob2V2ZW48L0F1dGhvcj48WWVhcj4yMDEzPC9ZZWFy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MTAwMzI5OTwvcGFnZXM+PHZvbHVtZT45PC92b2x1bWU+PG51bWJlcj4yPC9udW1iZXI+PGtleXdv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PEVuZE5vdGU+PENpdGU+PEF1dGhvcj5WZXJob2V2ZW48L0F1dGhvcj48WWVhcj4yMDEzPC9ZZWFy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MTAwMzI5OTwvcGFnZXM+PHZvbHVtZT45PC92b2x1bWU+PG51bWJlcj4yPC9udW1iZXI+PGtleXdv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17" w:tooltip="Kiefer, 2013 #63" w:history="1">
        <w:r>
          <w:rPr>
            <w:rFonts w:ascii="Arial" w:hAnsi="Arial"/>
            <w:szCs w:val="24"/>
            <w:lang w:eastAsia="zh-CN"/>
          </w:rPr>
          <w:t>17</w:t>
        </w:r>
      </w:hyperlink>
      <w:r>
        <w:rPr>
          <w:rFonts w:ascii="Arial" w:hAnsi="Arial"/>
          <w:szCs w:val="24"/>
          <w:lang w:eastAsia="zh-CN"/>
        </w:rPr>
        <w:t xml:space="preserve">, </w:t>
      </w:r>
      <w:hyperlink w:anchor="_ENREF_18" w:tooltip="Verhoeven, 2013 #302" w:history="1">
        <w:r>
          <w:rPr>
            <w:rFonts w:ascii="Arial" w:hAnsi="Arial"/>
            <w:szCs w:val="24"/>
            <w:lang w:eastAsia="zh-CN"/>
          </w:rPr>
          <w:t>18</w:t>
        </w:r>
      </w:hyperlink>
      <w:r>
        <w:rPr>
          <w:rFonts w:ascii="Arial" w:hAnsi="Arial"/>
          <w:szCs w:val="24"/>
          <w:lang w:eastAsia="zh-CN"/>
        </w:rPr>
        <w:t>]</w:t>
      </w:r>
      <w:r w:rsidR="00A802C7">
        <w:rPr>
          <w:rFonts w:ascii="Arial" w:hAnsi="Arial"/>
          <w:szCs w:val="24"/>
          <w:lang w:eastAsia="zh-CN"/>
        </w:rPr>
        <w:fldChar w:fldCharType="end"/>
      </w:r>
    </w:p>
    <w:p w:rsidR="00A802C7" w:rsidRDefault="00A802C7">
      <w:pPr>
        <w:pStyle w:val="RSInstitution"/>
        <w:spacing w:before="0" w:after="0"/>
        <w:jc w:val="left"/>
        <w:outlineLvl w:val="9"/>
        <w:rPr>
          <w:rFonts w:ascii="Arial" w:hAnsi="Arial"/>
          <w:b/>
          <w:szCs w:val="24"/>
          <w:lang w:eastAsia="zh-CN"/>
        </w:rPr>
      </w:pPr>
    </w:p>
    <w:p w:rsidR="00A802C7" w:rsidRDefault="00B17CC9">
      <w:pPr>
        <w:pStyle w:val="RSInstitution"/>
        <w:spacing w:before="0" w:after="0"/>
        <w:jc w:val="left"/>
        <w:outlineLvl w:val="9"/>
        <w:rPr>
          <w:rFonts w:ascii="Arial" w:hAnsi="Arial"/>
          <w:b/>
          <w:bCs w:val="0"/>
          <w:szCs w:val="24"/>
          <w:lang w:eastAsia="zh-CN"/>
        </w:rPr>
      </w:pPr>
      <w:r>
        <w:rPr>
          <w:rFonts w:ascii="Arial" w:hAnsi="Arial"/>
          <w:b/>
          <w:bCs w:val="0"/>
          <w:szCs w:val="24"/>
          <w:lang w:eastAsia="zh-CN"/>
        </w:rPr>
        <w:t>Statistical methods</w:t>
      </w:r>
    </w:p>
    <w:p w:rsidR="00A802C7" w:rsidRPr="00A802C7" w:rsidRDefault="00B17CC9">
      <w:pPr>
        <w:pStyle w:val="RSInstitution"/>
        <w:spacing w:before="0" w:after="0"/>
        <w:jc w:val="left"/>
        <w:outlineLvl w:val="9"/>
        <w:rPr>
          <w:rFonts w:ascii="Arial" w:hAnsi="Arial"/>
          <w:b/>
          <w:bCs w:val="0"/>
          <w:szCs w:val="24"/>
          <w:highlight w:val="yellow"/>
          <w:lang w:eastAsia="zh-CN"/>
          <w:rPrChange w:id="8" w:author="zheng" w:date="2019-02-22T15:27:00Z">
            <w:rPr>
              <w:rFonts w:ascii="Arial" w:hAnsi="Arial"/>
              <w:bCs w:val="0"/>
              <w:szCs w:val="24"/>
              <w:lang w:eastAsia="zh-CN"/>
            </w:rPr>
          </w:rPrChange>
        </w:rPr>
      </w:pPr>
      <w:r>
        <w:rPr>
          <w:rFonts w:ascii="Arial" w:hAnsi="Arial"/>
          <w:szCs w:val="24"/>
          <w:lang w:eastAsia="zh-CN"/>
        </w:rPr>
        <w:t xml:space="preserve">The right eyes of the first-born twins were arbitrarily selected for analysis. </w:t>
      </w:r>
      <w:r w:rsidR="00A802C7" w:rsidRPr="00A802C7">
        <w:rPr>
          <w:rFonts w:ascii="Arial" w:hAnsi="Arial"/>
          <w:b/>
          <w:bCs w:val="0"/>
          <w:szCs w:val="24"/>
          <w:highlight w:val="yellow"/>
          <w:lang w:eastAsia="zh-CN"/>
          <w:rPrChange w:id="9" w:author="zheng" w:date="2019-02-22T15:27:00Z">
            <w:rPr>
              <w:rFonts w:ascii="Arial" w:hAnsi="Arial" w:cs="Times New Roman"/>
              <w:bCs w:val="0"/>
              <w:kern w:val="2"/>
              <w:szCs w:val="24"/>
              <w:lang w:eastAsia="zh-CN"/>
            </w:rPr>
          </w:rPrChange>
        </w:rPr>
        <w:t xml:space="preserve">Spherical equivalent (SE, defined as </w:t>
      </w:r>
      <w:r w:rsidR="00A802C7" w:rsidRPr="00A802C7">
        <w:rPr>
          <w:rFonts w:ascii="Arial" w:hAnsi="Arial"/>
          <w:b/>
          <w:bCs w:val="0"/>
          <w:szCs w:val="24"/>
          <w:highlight w:val="yellow"/>
          <w:rPrChange w:id="10" w:author="zheng" w:date="2019-02-22T15:27:00Z">
            <w:rPr>
              <w:rFonts w:ascii="Arial" w:hAnsi="Arial" w:cs="Times New Roman"/>
              <w:bCs w:val="0"/>
              <w:kern w:val="2"/>
              <w:szCs w:val="24"/>
              <w:lang w:eastAsia="zh-CN"/>
            </w:rPr>
          </w:rPrChange>
        </w:rPr>
        <w:t>the sum of sphere and 1/2 cylinder power) at last observation was the primary outcome measure of this study. The presence of high myopia (SE</w:t>
      </w:r>
      <w:r w:rsidR="00A802C7" w:rsidRPr="00A802C7">
        <w:rPr>
          <w:rFonts w:ascii="Arial" w:hAnsi="Arial"/>
          <w:b/>
          <w:bCs w:val="0"/>
          <w:szCs w:val="24"/>
          <w:highlight w:val="yellow"/>
          <w:u w:val="single"/>
          <w:lang w:eastAsia="zh-CN"/>
          <w:rPrChange w:id="11" w:author="zheng" w:date="2019-02-22T15:27:00Z">
            <w:rPr>
              <w:rFonts w:ascii="Arial" w:hAnsi="Arial" w:cs="Times New Roman"/>
              <w:bCs w:val="0"/>
              <w:kern w:val="2"/>
              <w:szCs w:val="24"/>
              <w:u w:val="single"/>
              <w:lang w:eastAsia="zh-CN"/>
            </w:rPr>
          </w:rPrChange>
        </w:rPr>
        <w:t>&lt;</w:t>
      </w:r>
      <w:r w:rsidR="00A802C7" w:rsidRPr="00A802C7">
        <w:rPr>
          <w:rFonts w:ascii="Arial" w:hAnsi="Arial"/>
          <w:b/>
          <w:bCs w:val="0"/>
          <w:szCs w:val="24"/>
          <w:highlight w:val="yellow"/>
          <w:lang w:eastAsia="zh-CN"/>
          <w:rPrChange w:id="12" w:author="zheng" w:date="2019-02-22T15:27:00Z">
            <w:rPr>
              <w:rFonts w:ascii="Arial" w:hAnsi="Arial" w:cs="Times New Roman"/>
              <w:bCs w:val="0"/>
              <w:kern w:val="2"/>
              <w:szCs w:val="24"/>
              <w:lang w:eastAsia="zh-CN"/>
            </w:rPr>
          </w:rPrChange>
        </w:rPr>
        <w:t xml:space="preserve">-6.00 Diopters [D]) at the age of 18 years was the secondary outcome measure. </w:t>
      </w:r>
    </w:p>
    <w:p w:rsidR="00A802C7" w:rsidRDefault="00A802C7">
      <w:pPr>
        <w:pStyle w:val="RSInstitution"/>
        <w:spacing w:before="0" w:after="0"/>
        <w:jc w:val="left"/>
        <w:outlineLvl w:val="9"/>
        <w:rPr>
          <w:rFonts w:ascii="Arial" w:hAnsi="Arial"/>
          <w:bCs w:val="0"/>
          <w:szCs w:val="24"/>
          <w:lang w:eastAsia="zh-CN"/>
        </w:rPr>
      </w:pPr>
    </w:p>
    <w:p w:rsidR="00A802C7" w:rsidRDefault="00B17CC9">
      <w:pPr>
        <w:pStyle w:val="RSInstitution"/>
        <w:spacing w:before="0" w:after="0"/>
        <w:jc w:val="left"/>
        <w:outlineLvl w:val="9"/>
        <w:rPr>
          <w:rFonts w:ascii="Arial" w:hAnsi="Arial"/>
          <w:bCs w:val="0"/>
          <w:szCs w:val="24"/>
          <w:lang w:eastAsia="zh-CN"/>
        </w:rPr>
      </w:pPr>
      <w:r>
        <w:rPr>
          <w:rFonts w:ascii="Arial" w:hAnsi="Arial"/>
          <w:bCs w:val="0"/>
          <w:szCs w:val="24"/>
          <w:lang w:eastAsia="zh-CN"/>
        </w:rPr>
        <w:t xml:space="preserve">The study population (N=1073) was divided into 2 separate groups for model building and model validation. The validating dataset consisted of all participants aged </w:t>
      </w:r>
      <w:r>
        <w:rPr>
          <w:rFonts w:ascii="Arial" w:hAnsi="Arial"/>
          <w:szCs w:val="24"/>
          <w:u w:val="single"/>
          <w:lang w:eastAsia="zh-CN"/>
        </w:rPr>
        <w:t>&gt;</w:t>
      </w:r>
      <w:r>
        <w:rPr>
          <w:rFonts w:ascii="Arial" w:hAnsi="Arial"/>
          <w:bCs w:val="0"/>
          <w:szCs w:val="24"/>
          <w:lang w:eastAsia="zh-CN"/>
        </w:rPr>
        <w:t xml:space="preserve">18 years at their last follow-up examination (N=384), including 36 high myopes. In consideration of the limited number of highly myopic cases, approximately one third (N=18) of the 53 highly myopic participants aged &lt;18 years at their last examination were also selected through random sampling and included in the validating dataset, thus leaving a total of 402 participants in the validating set. The modeling dataset consisted of all participants aged &lt;18 years at their last examination, excluding the 18 high myopia patients that were selected for the validating dataset (N=671). </w:t>
      </w:r>
      <w:r w:rsidRPr="00B17CC9">
        <w:rPr>
          <w:rFonts w:ascii="Arial" w:hAnsi="Arial"/>
          <w:bCs w:val="0"/>
          <w:szCs w:val="24"/>
          <w:highlight w:val="yellow"/>
          <w:lang w:eastAsia="zh-CN"/>
          <w:rPrChange w:id="13" w:author="SDWM" w:date="2019-03-08T12:22:00Z">
            <w:rPr>
              <w:rFonts w:ascii="Arial" w:hAnsi="Arial"/>
              <w:bCs w:val="0"/>
              <w:szCs w:val="24"/>
              <w:lang w:eastAsia="zh-CN"/>
            </w:rPr>
          </w:rPrChange>
        </w:rPr>
        <w:t>Group t-tests, Wilcoxon tests and Chi-squared tests were used to compare the baseline characteristics of participants in the modeling and validating sets.</w:t>
      </w:r>
    </w:p>
    <w:p w:rsidR="00A802C7" w:rsidRDefault="00A802C7">
      <w:pPr>
        <w:pStyle w:val="RSInstitution"/>
        <w:spacing w:before="0" w:after="0"/>
        <w:jc w:val="left"/>
        <w:outlineLvl w:val="9"/>
        <w:rPr>
          <w:rFonts w:ascii="Arial" w:hAnsi="Arial"/>
          <w:bCs w:val="0"/>
          <w:szCs w:val="24"/>
          <w:lang w:eastAsia="zh-CN"/>
        </w:rPr>
      </w:pPr>
    </w:p>
    <w:p w:rsidR="00A802C7" w:rsidRDefault="00B17CC9">
      <w:pPr>
        <w:pStyle w:val="RSInstitution"/>
        <w:spacing w:before="0" w:after="0"/>
        <w:jc w:val="both"/>
        <w:outlineLvl w:val="9"/>
        <w:rPr>
          <w:rFonts w:ascii="Arial" w:hAnsi="Arial"/>
          <w:bCs w:val="0"/>
          <w:szCs w:val="24"/>
          <w:lang w:eastAsia="zh-CN"/>
        </w:rPr>
      </w:pPr>
      <w:r>
        <w:rPr>
          <w:rFonts w:ascii="Arial" w:hAnsi="Arial"/>
          <w:bCs w:val="0"/>
          <w:szCs w:val="24"/>
        </w:rPr>
        <w:t xml:space="preserve">A linear mixed-effect model was used in this analysis because repeated measurements were potentially correlated in the same individual. </w:t>
      </w:r>
      <w:hyperlink w:anchor="_ENREF_27" w:tooltip="Schaalje, 2008 #5491" w:history="1"/>
      <w:hyperlink w:anchor="_ENREF_27" w:tooltip="Schaalje, 2008 #5491" w:history="1"/>
      <w:r w:rsidR="00A802C7">
        <w:rPr>
          <w:rFonts w:ascii="Arial" w:hAnsi="Arial"/>
          <w:bCs w:val="0"/>
          <w:szCs w:val="24"/>
        </w:rPr>
        <w:fldChar w:fldCharType="begin">
          <w:fldData xml:space="preserve">PEVuZE5vdGU+PENpdGU+PEF1dGhvcj5EYW5kaW5lLVJvdWxsYW5kPC9BdXRob3I+PFllYXI+MjAx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</w:fldData>
        </w:fldChar>
      </w:r>
      <w:r>
        <w:rPr>
          <w:rFonts w:ascii="Arial" w:hAnsi="Arial"/>
          <w:bCs w:val="0"/>
          <w:szCs w:val="24"/>
        </w:rPr>
        <w:instrText xml:space="preserve"> ADDIN EN.CITE </w:instrText>
      </w:r>
      <w:r w:rsidR="00A802C7">
        <w:rPr>
          <w:rFonts w:ascii="Arial" w:hAnsi="Arial"/>
          <w:bCs w:val="0"/>
          <w:szCs w:val="24"/>
        </w:rPr>
        <w:fldChar w:fldCharType="begin">
          <w:fldData xml:space="preserve">PEVuZE5vdGU+PENpdGU+PEF1dGhvcj5EYW5kaW5lLVJvdWxsYW5kPC9BdXRob3I+PFllYXI+MjAx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</w:fldData>
        </w:fldChar>
      </w:r>
      <w:r>
        <w:rPr>
          <w:rFonts w:ascii="Arial" w:hAnsi="Arial"/>
          <w:bCs w:val="0"/>
          <w:szCs w:val="24"/>
        </w:rPr>
        <w:instrText xml:space="preserve"> ADDIN EN.CITE.DATA </w:instrText>
      </w:r>
      <w:r w:rsidR="00A802C7">
        <w:rPr>
          <w:rFonts w:ascii="Arial" w:hAnsi="Arial"/>
          <w:bCs w:val="0"/>
          <w:szCs w:val="24"/>
        </w:rPr>
      </w:r>
      <w:r w:rsidR="00A802C7">
        <w:rPr>
          <w:rFonts w:ascii="Arial" w:hAnsi="Arial"/>
          <w:bCs w:val="0"/>
          <w:szCs w:val="24"/>
        </w:rPr>
        <w:fldChar w:fldCharType="end"/>
      </w:r>
      <w:r w:rsidR="00A802C7">
        <w:rPr>
          <w:rFonts w:ascii="Arial" w:hAnsi="Arial"/>
          <w:bCs w:val="0"/>
          <w:szCs w:val="24"/>
        </w:rPr>
      </w:r>
      <w:r w:rsidR="00A802C7">
        <w:rPr>
          <w:rFonts w:ascii="Arial" w:hAnsi="Arial"/>
          <w:bCs w:val="0"/>
          <w:szCs w:val="24"/>
        </w:rPr>
        <w:fldChar w:fldCharType="separate"/>
      </w:r>
      <w:r>
        <w:rPr>
          <w:rFonts w:ascii="Arial" w:hAnsi="Arial"/>
          <w:bCs w:val="0"/>
          <w:szCs w:val="24"/>
        </w:rPr>
        <w:t>[</w:t>
      </w:r>
      <w:hyperlink w:anchor="_ENREF_28" w:tooltip="Dandine-Roulland, 2015 #5492" w:history="1">
        <w:r>
          <w:rPr>
            <w:rFonts w:ascii="Arial" w:hAnsi="Arial"/>
            <w:bCs w:val="0"/>
            <w:szCs w:val="24"/>
          </w:rPr>
          <w:t>28-30</w:t>
        </w:r>
      </w:hyperlink>
      <w:r>
        <w:rPr>
          <w:rFonts w:ascii="Arial" w:hAnsi="Arial"/>
          <w:bCs w:val="0"/>
          <w:szCs w:val="24"/>
        </w:rPr>
        <w:t>]</w:t>
      </w:r>
      <w:r w:rsidR="00A802C7">
        <w:rPr>
          <w:rFonts w:ascii="Arial" w:hAnsi="Arial"/>
          <w:bCs w:val="0"/>
          <w:szCs w:val="24"/>
        </w:rPr>
        <w:fldChar w:fldCharType="end"/>
      </w:r>
    </w:p>
    <w:p w:rsidR="00A802C7" w:rsidRDefault="00A802C7">
      <w:pPr>
        <w:snapToGrid w:val="0"/>
        <w:spacing w:line="360" w:lineRule="auto"/>
        <w:jc w:val="center"/>
        <w:rPr>
          <w:rFonts w:cs="Arial"/>
          <w:color w:val="FF0000"/>
          <w:szCs w:val="24"/>
        </w:rPr>
      </w:pPr>
      <m:oMath>
        <m:sSub>
          <m:sSubPr>
            <m:ctrlPr>
              <w:rPr>
                <w:rFonts w:ascii="Cambria Math" w:hAnsi="Cambria Math"/>
                <w:color w:val="FF0000"/>
                <w:szCs w:val="24"/>
              </w:rPr>
            </m:ctrlPr>
          </m:sSubPr>
          <m:e>
            <m:r>
              <w:rPr>
                <w:rFonts w:ascii="Cambria Math" w:hAnsi="Cambria Math" w:hint="eastAsia"/>
                <w:color w:val="FF0000"/>
                <w:szCs w:val="24"/>
              </w:rPr>
              <m:t>Y</m:t>
            </m:r>
          </m:e>
          <m:sub>
            <m:r>
              <w:rPr>
                <w:rFonts w:ascii="Cambria Math" w:hAnsi="Cambria Math" w:hint="eastAsia"/>
                <w:color w:val="FF0000"/>
                <w:szCs w:val="24"/>
              </w:rPr>
              <m:t>ij</m:t>
            </m:r>
          </m:sub>
        </m:sSub>
        <m:r>
          <w:rPr>
            <w:rFonts w:ascii="Cambria Math" w:hAnsi="Cambria Math" w:hint="eastAsia"/>
            <w:color w:val="FF0000"/>
            <w:szCs w:val="24"/>
          </w:rPr>
          <m:t>=</m:t>
        </m:r>
        <m:sSub>
          <m:sSubPr>
            <m:ctrlPr>
              <w:rPr>
                <w:rFonts w:ascii="Cambria Math" w:hAnsi="Cambria Math"/>
                <w:i/>
                <w:color w:val="FF0000"/>
                <w:szCs w:val="24"/>
              </w:rPr>
            </m:ctrlPr>
          </m:sSubPr>
          <m:e>
            <m:r>
              <w:rPr>
                <w:rFonts w:ascii="Cambria Math" w:hAnsi="Cambria Math" w:hint="eastAsia"/>
                <w:color w:val="FF0000"/>
                <w:szCs w:val="24"/>
              </w:rPr>
              <m:t>X</m:t>
            </m:r>
          </m:e>
          <m:sub>
            <m:r>
              <w:rPr>
                <w:rFonts w:ascii="Cambria Math" w:hAnsi="Cambria Math" w:hint="eastAsia"/>
                <w:color w:val="FF0000"/>
                <w:szCs w:val="24"/>
              </w:rPr>
              <m:t>ij</m:t>
            </m:r>
          </m:sub>
        </m:sSub>
        <m:r>
          <w:rPr>
            <w:rFonts w:ascii="Cambria Math" w:hAnsi="Cambria Math" w:hint="eastAsia"/>
            <w:color w:val="FF0000"/>
            <w:szCs w:val="24"/>
          </w:rPr>
          <m:t>β+</m:t>
        </m:r>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i0</m:t>
            </m:r>
          </m:sub>
        </m:sSub>
        <m:r>
          <w:rPr>
            <w:rFonts w:ascii="Cambria Math" w:hAnsi="Cambria Math" w:hint="eastAsia"/>
            <w:color w:val="FF0000"/>
            <w:szCs w:val="24"/>
          </w:rPr>
          <m:t>+</m:t>
        </m:r>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i1</m:t>
            </m:r>
          </m:sub>
        </m:sSub>
        <m:sSub>
          <m:sSubPr>
            <m:ctrlPr>
              <w:rPr>
                <w:rFonts w:ascii="Cambria Math" w:hAnsi="Cambria Math"/>
                <w:color w:val="FF0000"/>
                <w:szCs w:val="24"/>
              </w:rPr>
            </m:ctrlPr>
          </m:sSubPr>
          <m:e>
            <m:r>
              <w:rPr>
                <w:rFonts w:ascii="Cambria Math" w:hAnsi="Cambria Math" w:hint="eastAsia"/>
                <w:color w:val="FF0000"/>
                <w:szCs w:val="24"/>
              </w:rPr>
              <m:t>×</m:t>
            </m:r>
            <m:r>
              <w:rPr>
                <w:rFonts w:ascii="Cambria Math" w:hAnsi="Cambria Math" w:hint="eastAsia"/>
                <w:color w:val="FF0000"/>
                <w:szCs w:val="24"/>
              </w:rPr>
              <m:t>age</m:t>
            </m:r>
          </m:e>
          <m:sub>
            <m:r>
              <w:rPr>
                <w:rFonts w:ascii="Cambria Math" w:hAnsi="Cambria Math" w:hint="eastAsia"/>
                <w:color w:val="FF0000"/>
                <w:szCs w:val="24"/>
              </w:rPr>
              <m:t>ij</m:t>
            </m:r>
          </m:sub>
        </m:sSub>
        <m:r>
          <w:rPr>
            <w:rFonts w:ascii="Cambria Math" w:hAnsi="Cambria Math" w:hint="eastAsia"/>
            <w:color w:val="FF0000"/>
            <w:szCs w:val="24"/>
          </w:rPr>
          <m:t>+</m:t>
        </m:r>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i2</m:t>
            </m:r>
          </m:sub>
        </m:sSub>
        <m:sSubSup>
          <m:sSubSupPr>
            <m:ctrlPr>
              <w:rPr>
                <w:rFonts w:ascii="Cambria Math" w:hAnsi="Cambria Math"/>
                <w:i/>
                <w:color w:val="FF0000"/>
                <w:szCs w:val="24"/>
              </w:rPr>
            </m:ctrlPr>
          </m:sSubSupPr>
          <m:e>
            <m:r>
              <w:rPr>
                <w:rFonts w:ascii="Cambria Math" w:hAnsi="Cambria Math" w:hint="eastAsia"/>
                <w:color w:val="FF0000"/>
                <w:szCs w:val="24"/>
              </w:rPr>
              <m:t>×</m:t>
            </m:r>
            <m:r>
              <w:rPr>
                <w:rFonts w:ascii="Cambria Math" w:hAnsi="Cambria Math" w:hint="eastAsia"/>
                <w:color w:val="FF0000"/>
                <w:szCs w:val="24"/>
              </w:rPr>
              <m:t>age</m:t>
            </m:r>
          </m:e>
          <m:sub>
            <m:r>
              <w:rPr>
                <w:rFonts w:ascii="Cambria Math" w:hAnsi="Cambria Math" w:hint="eastAsia"/>
                <w:color w:val="FF0000"/>
                <w:szCs w:val="24"/>
              </w:rPr>
              <m:t>ij</m:t>
            </m:r>
          </m:sub>
          <m:sup>
            <m:r>
              <w:rPr>
                <w:rFonts w:ascii="Cambria Math" w:hAnsi="Cambria Math" w:hint="eastAsia"/>
                <w:color w:val="FF0000"/>
                <w:szCs w:val="24"/>
              </w:rPr>
              <m:t>2</m:t>
            </m:r>
          </m:sup>
        </m:sSubSup>
        <m:r>
          <w:rPr>
            <w:rFonts w:ascii="Cambria Math" w:hAnsi="Cambria Math" w:hint="eastAsia"/>
            <w:color w:val="FF0000"/>
            <w:szCs w:val="24"/>
          </w:rPr>
          <m:t>+</m:t>
        </m:r>
        <m:sSub>
          <m:sSubPr>
            <m:ctrlPr>
              <w:rPr>
                <w:rFonts w:ascii="Cambria Math" w:hAnsi="Cambria Math"/>
                <w:color w:val="FF0000"/>
                <w:szCs w:val="24"/>
              </w:rPr>
            </m:ctrlPr>
          </m:sSubPr>
          <m:e>
            <m:r>
              <w:rPr>
                <w:rFonts w:ascii="Cambria Math" w:hAnsi="Cambria Math" w:hint="eastAsia"/>
                <w:color w:val="FF0000"/>
                <w:szCs w:val="24"/>
              </w:rPr>
              <m:t>R</m:t>
            </m:r>
          </m:e>
          <m:sub>
            <m:r>
              <w:rPr>
                <w:rFonts w:ascii="Cambria Math" w:hAnsi="Cambria Math" w:hint="eastAsia"/>
                <w:color w:val="FF0000"/>
                <w:szCs w:val="24"/>
              </w:rPr>
              <m:t>ij</m:t>
            </m:r>
          </m:sub>
        </m:sSub>
      </m:oMath>
      <w:r w:rsidR="00B17CC9">
        <w:rPr>
          <w:color w:val="FF0000"/>
          <w:szCs w:val="24"/>
        </w:rPr>
        <w:t>,       (1)</w:t>
      </w:r>
    </w:p>
    <w:p w:rsidR="00A802C7" w:rsidRDefault="00B17CC9">
      <w:pPr>
        <w:pStyle w:val="RSInstitution"/>
        <w:spacing w:before="0" w:after="0"/>
        <w:jc w:val="left"/>
        <w:outlineLvl w:val="9"/>
        <w:rPr>
          <w:rFonts w:ascii="Arial" w:hAnsi="Arial"/>
          <w:bCs w:val="0"/>
          <w:color w:val="FF0000"/>
          <w:kern w:val="2"/>
          <w:szCs w:val="24"/>
          <w:lang w:eastAsia="zh-CN"/>
        </w:rPr>
      </w:pPr>
      <w:r>
        <w:rPr>
          <w:rFonts w:ascii="Arial" w:hAnsi="Arial"/>
          <w:bCs w:val="0"/>
          <w:color w:val="FF0000"/>
          <w:szCs w:val="24"/>
          <w:lang w:eastAsia="zh-CN"/>
        </w:rPr>
        <w:t xml:space="preserve">where </w:t>
      </w:r>
      <m:oMath>
        <m:sSub>
          <m:sSubPr>
            <m:ctrlPr>
              <w:rPr>
                <w:rFonts w:ascii="Cambria Math" w:hAnsi="Cambria Math"/>
                <w:color w:val="FF0000"/>
                <w:szCs w:val="24"/>
              </w:rPr>
            </m:ctrlPr>
          </m:sSubPr>
          <m:e>
            <m:r>
              <w:rPr>
                <w:rFonts w:ascii="Cambria Math" w:hAnsi="Cambria Math" w:hint="eastAsia"/>
                <w:color w:val="FF0000"/>
                <w:szCs w:val="24"/>
              </w:rPr>
              <m:t>Y</m:t>
            </m:r>
          </m:e>
          <m:sub>
            <m:r>
              <w:rPr>
                <w:rFonts w:ascii="Cambria Math" w:hAnsi="Cambria Math" w:hint="eastAsia"/>
                <w:color w:val="FF0000"/>
                <w:szCs w:val="24"/>
              </w:rPr>
              <m:t>ij</m:t>
            </m:r>
          </m:sub>
        </m:sSub>
      </m:oMath>
      <w:r>
        <w:rPr>
          <w:rFonts w:ascii="Arial" w:hAnsi="Arial"/>
          <w:color w:val="FF0000"/>
          <w:szCs w:val="24"/>
          <w:lang w:eastAsia="zh-CN"/>
        </w:rPr>
        <w:t xml:space="preserve"> represents the </w:t>
      </w:r>
      <w:r>
        <w:rPr>
          <w:rFonts w:ascii="Arial" w:hAnsi="Arial"/>
          <w:bCs w:val="0"/>
          <w:color w:val="FF0000"/>
          <w:szCs w:val="24"/>
        </w:rPr>
        <w:t>SE</w:t>
      </w:r>
      <w:r>
        <w:rPr>
          <w:rFonts w:ascii="Arial" w:hAnsi="Arial"/>
          <w:bCs w:val="0"/>
          <w:color w:val="FF0000"/>
          <w:szCs w:val="24"/>
          <w:lang w:eastAsia="zh-CN"/>
        </w:rPr>
        <w:t xml:space="preserve"> of the </w:t>
      </w:r>
      <m:oMath>
        <m:r>
          <w:rPr>
            <w:rFonts w:ascii="Cambria Math" w:hAnsi="Cambria Math"/>
            <w:color w:val="FF0000"/>
            <w:szCs w:val="24"/>
          </w:rPr>
          <m:t>ith</m:t>
        </m:r>
      </m:oMath>
      <w:r>
        <w:rPr>
          <w:rFonts w:ascii="Arial" w:hAnsi="Arial"/>
          <w:color w:val="FF0000"/>
          <w:szCs w:val="24"/>
          <w:lang w:eastAsia="zh-CN"/>
        </w:rPr>
        <w:t xml:space="preserve"> individuals in the </w:t>
      </w:r>
      <m:oMath>
        <m:r>
          <w:rPr>
            <w:rFonts w:ascii="Cambria Math" w:hAnsi="Cambria Math"/>
            <w:color w:val="FF0000"/>
            <w:szCs w:val="24"/>
          </w:rPr>
          <m:t>jth</m:t>
        </m:r>
      </m:oMath>
      <w:r>
        <w:rPr>
          <w:rFonts w:ascii="Arial" w:hAnsi="Arial"/>
          <w:color w:val="FF0000"/>
          <w:szCs w:val="24"/>
          <w:lang w:eastAsia="zh-CN"/>
        </w:rPr>
        <w:t xml:space="preserve"> visiting, and </w:t>
      </w:r>
      <m:oMath>
        <m:sSub>
          <m:sSubPr>
            <m:ctrlPr>
              <w:rPr>
                <w:rFonts w:ascii="Cambria Math" w:hAnsi="Cambria Math" w:cs="Times New Roman"/>
                <w:bCs w:val="0"/>
                <w:i/>
                <w:color w:val="FF0000"/>
                <w:kern w:val="2"/>
                <w:szCs w:val="24"/>
                <w:lang w:eastAsia="zh-CN"/>
              </w:rPr>
            </m:ctrlPr>
          </m:sSubPr>
          <m:e>
            <m:r>
              <w:rPr>
                <w:rFonts w:ascii="Cambria Math" w:hAnsi="Cambria Math" w:hint="eastAsia"/>
                <w:color w:val="FF0000"/>
                <w:szCs w:val="24"/>
              </w:rPr>
              <m:t>X</m:t>
            </m:r>
          </m:e>
          <m:sub>
            <m:r>
              <w:rPr>
                <w:rFonts w:ascii="Cambria Math" w:hAnsi="Cambria Math" w:hint="eastAsia"/>
                <w:color w:val="FF0000"/>
                <w:szCs w:val="24"/>
              </w:rPr>
              <m:t>i</m:t>
            </m:r>
          </m:sub>
        </m:sSub>
      </m:oMath>
      <w:r>
        <w:rPr>
          <w:rFonts w:ascii="Arial" w:hAnsi="Arial"/>
          <w:bCs w:val="0"/>
          <w:color w:val="FF0000"/>
          <w:kern w:val="2"/>
          <w:szCs w:val="24"/>
          <w:lang w:eastAsia="zh-CN"/>
        </w:rPr>
        <w:t xml:space="preserve"> denotes as the covariates, such as age, gender, outdoor and near work time, parental SE, and so on. </w:t>
      </w:r>
      <w:r>
        <w:rPr>
          <w:rFonts w:ascii="Arial" w:hAnsi="Arial"/>
          <w:color w:val="FF0000"/>
          <w:szCs w:val="24"/>
          <w:lang w:eastAsia="zh-CN"/>
        </w:rPr>
        <w:t xml:space="preserve">We assume the random terms follows multivariate normal distributions, that is  </w:t>
      </w:r>
      <m:oMath>
        <m:sSub>
          <m:sSubPr>
            <m:ctrlPr>
              <w:rPr>
                <w:rFonts w:ascii="Cambria Math" w:hAnsi="Cambria Math"/>
                <w:b/>
                <w:color w:val="FF0000"/>
                <w:szCs w:val="24"/>
              </w:rPr>
            </m:ctrlPr>
          </m:sSubPr>
          <m:e>
            <m:r>
              <m:rPr>
                <m:sty m:val="bi"/>
              </m:rPr>
              <w:rPr>
                <w:rFonts w:ascii="Cambria Math" w:hAnsi="Cambria Math" w:hint="eastAsia"/>
                <w:color w:val="FF0000"/>
                <w:szCs w:val="24"/>
              </w:rPr>
              <m:t>u</m:t>
            </m:r>
          </m:e>
          <m:sub>
            <m:r>
              <m:rPr>
                <m:sty m:val="bi"/>
              </m:rPr>
              <w:rPr>
                <w:rFonts w:ascii="Cambria Math" w:hAnsi="Cambria Math" w:hint="eastAsia"/>
                <w:color w:val="FF0000"/>
                <w:szCs w:val="24"/>
              </w:rPr>
              <m:t>i</m:t>
            </m:r>
          </m:sub>
        </m:sSub>
        <m:r>
          <w:rPr>
            <w:rFonts w:ascii="Cambria Math" w:hAnsi="Cambria Math" w:hint="eastAsia"/>
            <w:color w:val="FF0000"/>
            <w:szCs w:val="24"/>
          </w:rPr>
          <m:t>=</m:t>
        </m:r>
        <m:d>
          <m:dPr>
            <m:ctrlPr>
              <w:rPr>
                <w:rFonts w:ascii="Cambria Math" w:hAnsi="Cambria Math"/>
                <w:i/>
                <w:color w:val="FF0000"/>
                <w:szCs w:val="24"/>
              </w:rPr>
            </m:ctrlPr>
          </m:dPr>
          <m:e>
            <m:m>
              <m:mPr>
                <m:mcs>
                  <m:mc>
                    <m:mcPr>
                      <m:count m:val="1"/>
                      <m:mcJc m:val="center"/>
                    </m:mcPr>
                  </m:mc>
                </m:mcs>
                <m:ctrlPr>
                  <w:rPr>
                    <w:rFonts w:ascii="Cambria Math" w:hAnsi="Cambria Math"/>
                    <w:i/>
                    <w:color w:val="FF0000"/>
                    <w:szCs w:val="24"/>
                  </w:rPr>
                </m:ctrlPr>
              </m:mPr>
              <m:mr>
                <m:e>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i0</m:t>
                      </m:r>
                    </m:sub>
                  </m:sSub>
                </m:e>
              </m:mr>
              <m:mr>
                <m:e>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i1</m:t>
                      </m:r>
                    </m:sub>
                  </m:sSub>
                </m:e>
              </m:mr>
              <m:mr>
                <m:e>
                  <m:sSub>
                    <m:sSubPr>
                      <m:ctrlPr>
                        <w:rPr>
                          <w:rFonts w:ascii="Cambria Math" w:hAnsi="Cambria Math"/>
                          <w:i/>
                          <w:color w:val="FF0000"/>
                          <w:szCs w:val="24"/>
                        </w:rPr>
                      </m:ctrlPr>
                    </m:sSubPr>
                    <m:e>
                      <m:r>
                        <w:rPr>
                          <w:rFonts w:ascii="Cambria Math" w:hAnsi="Cambria Math" w:hint="eastAsia"/>
                          <w:color w:val="FF0000"/>
                          <w:szCs w:val="24"/>
                        </w:rPr>
                        <m:t>u</m:t>
                      </m:r>
                    </m:e>
                    <m:sub>
                      <m:r>
                        <w:rPr>
                          <w:rFonts w:ascii="Cambria Math" w:hAnsi="Cambria Math" w:hint="eastAsia"/>
                          <w:color w:val="FF0000"/>
                          <w:szCs w:val="24"/>
                        </w:rPr>
                        <m:t>i2</m:t>
                      </m:r>
                    </m:sub>
                  </m:sSub>
                </m:e>
              </m:mr>
            </m:m>
          </m:e>
        </m:d>
        <m:r>
          <w:rPr>
            <w:rFonts w:ascii="Cambria Math" w:hAnsi="Cambria Math" w:hint="eastAsia"/>
            <w:color w:val="FF0000"/>
            <w:szCs w:val="24"/>
          </w:rPr>
          <m:t>~N</m:t>
        </m:r>
        <m:d>
          <m:dPr>
            <m:ctrlPr>
              <w:rPr>
                <w:rFonts w:ascii="Cambria Math" w:hAnsi="Cambria Math"/>
                <w:i/>
                <w:color w:val="FF0000"/>
                <w:szCs w:val="24"/>
              </w:rPr>
            </m:ctrlPr>
          </m:dPr>
          <m:e>
            <m:r>
              <m:rPr>
                <m:sty m:val="bi"/>
              </m:rPr>
              <w:rPr>
                <w:rFonts w:ascii="Cambria Math" w:hAnsi="Cambria Math" w:hint="eastAsia"/>
                <w:color w:val="FF0000"/>
                <w:szCs w:val="24"/>
              </w:rPr>
              <m:t>0</m:t>
            </m:r>
            <m:r>
              <w:rPr>
                <w:rFonts w:ascii="Cambria Math" w:hAnsi="Cambria Math" w:hint="eastAsia"/>
                <w:color w:val="FF0000"/>
                <w:szCs w:val="24"/>
              </w:rPr>
              <m:t>,</m:t>
            </m:r>
            <m:r>
              <m:rPr>
                <m:sty m:val="bi"/>
              </m:rPr>
              <w:rPr>
                <w:rFonts w:ascii="Cambria Math" w:hAnsi="Cambria Math" w:hint="eastAsia"/>
                <w:color w:val="FF0000"/>
                <w:szCs w:val="24"/>
              </w:rPr>
              <m:t>D</m:t>
            </m:r>
          </m:e>
        </m:d>
      </m:oMath>
      <w:r>
        <w:rPr>
          <w:rFonts w:ascii="Arial" w:hAnsi="Arial"/>
          <w:color w:val="FF0000"/>
          <w:szCs w:val="24"/>
          <w:lang w:eastAsia="zh-CN"/>
        </w:rPr>
        <w:t xml:space="preserve"> and </w:t>
      </w:r>
      <m:oMath>
        <m:sSub>
          <m:sSubPr>
            <m:ctrlPr>
              <w:rPr>
                <w:rFonts w:ascii="Cambria Math" w:hAnsi="Cambria Math"/>
                <w:color w:val="FF0000"/>
                <w:szCs w:val="24"/>
              </w:rPr>
            </m:ctrlPr>
          </m:sSubPr>
          <m:e>
            <m:r>
              <w:rPr>
                <w:rFonts w:ascii="Cambria Math" w:hAnsi="Cambria Math" w:hint="eastAsia"/>
                <w:color w:val="FF0000"/>
                <w:szCs w:val="24"/>
              </w:rPr>
              <m:t>R</m:t>
            </m:r>
          </m:e>
          <m:sub>
            <m:r>
              <w:rPr>
                <w:rFonts w:ascii="Cambria Math" w:hAnsi="Cambria Math" w:hint="eastAsia"/>
                <w:color w:val="FF0000"/>
                <w:szCs w:val="24"/>
              </w:rPr>
              <m:t>ij</m:t>
            </m:r>
          </m:sub>
        </m:sSub>
        <m:r>
          <w:rPr>
            <w:rFonts w:ascii="Cambria Math" w:hAnsi="Cambria Math" w:hint="eastAsia"/>
            <w:color w:val="FF0000"/>
            <w:szCs w:val="24"/>
          </w:rPr>
          <m:t>~N(0,</m:t>
        </m:r>
        <m:sSup>
          <m:sSupPr>
            <m:ctrlPr>
              <w:rPr>
                <w:rFonts w:ascii="Cambria Math" w:hAnsi="Cambria Math"/>
                <w:i/>
                <w:color w:val="FF0000"/>
                <w:szCs w:val="24"/>
              </w:rPr>
            </m:ctrlPr>
          </m:sSupPr>
          <m:e>
            <m:r>
              <w:rPr>
                <w:rFonts w:ascii="Cambria Math" w:hAnsi="Cambria Math" w:hint="eastAsia"/>
                <w:color w:val="FF0000"/>
                <w:szCs w:val="24"/>
              </w:rPr>
              <m:t>σ</m:t>
            </m:r>
          </m:e>
          <m:sup>
            <m:r>
              <w:rPr>
                <w:rFonts w:ascii="Cambria Math" w:hAnsi="Cambria Math" w:hint="eastAsia"/>
                <w:color w:val="FF0000"/>
                <w:szCs w:val="24"/>
              </w:rPr>
              <m:t>2</m:t>
            </m:r>
          </m:sup>
        </m:sSup>
        <m:r>
          <w:rPr>
            <w:rFonts w:ascii="Cambria Math" w:hAnsi="Cambria Math" w:hint="eastAsia"/>
            <w:color w:val="FF0000"/>
            <w:szCs w:val="24"/>
          </w:rPr>
          <m:t>)</m:t>
        </m:r>
      </m:oMath>
      <w:r>
        <w:rPr>
          <w:rFonts w:ascii="Arial" w:hAnsi="Arial"/>
          <w:color w:val="FF0000"/>
          <w:szCs w:val="24"/>
          <w:lang w:eastAsia="zh-CN"/>
        </w:rPr>
        <w:t>, where</w:t>
      </w:r>
      <m:oMath>
        <m:r>
          <m:rPr>
            <m:sty m:val="bi"/>
          </m:rPr>
          <w:rPr>
            <w:rFonts w:ascii="Cambria Math" w:hAnsi="Cambria Math" w:hint="eastAsia"/>
            <w:color w:val="FF0000"/>
            <w:szCs w:val="24"/>
          </w:rPr>
          <m:t>D</m:t>
        </m:r>
        <m:r>
          <w:rPr>
            <w:rFonts w:ascii="Cambria Math" w:hAnsi="Cambria Math" w:hint="eastAsia"/>
            <w:color w:val="FF0000"/>
            <w:szCs w:val="24"/>
          </w:rPr>
          <m:t>=</m:t>
        </m:r>
        <m:d>
          <m:dPr>
            <m:ctrlPr>
              <w:rPr>
                <w:rFonts w:ascii="Cambria Math" w:hAnsi="Cambria Math"/>
                <w:i/>
                <w:color w:val="FF0000"/>
                <w:szCs w:val="24"/>
              </w:rPr>
            </m:ctrlPr>
          </m:dPr>
          <m:e>
            <m:m>
              <m:mPr>
                <m:mcs>
                  <m:mc>
                    <m:mcPr>
                      <m:count m:val="3"/>
                      <m:mcJc m:val="center"/>
                    </m:mcPr>
                  </m:mc>
                </m:mcs>
                <m:ctrlPr>
                  <w:rPr>
                    <w:rFonts w:ascii="Cambria Math" w:hAnsi="Cambria Math"/>
                    <w:i/>
                    <w:color w:val="FF0000"/>
                    <w:szCs w:val="24"/>
                  </w:rPr>
                </m:ctrlPr>
              </m:mPr>
              <m:mr>
                <m:e>
                  <m:sSubSup>
                    <m:sSubSupPr>
                      <m:ctrlPr>
                        <w:rPr>
                          <w:rFonts w:ascii="Cambria Math" w:hAnsi="Cambria Math"/>
                          <w:i/>
                          <w:color w:val="FF0000"/>
                          <w:szCs w:val="24"/>
                        </w:rPr>
                      </m:ctrlPr>
                    </m:sSubSupPr>
                    <m:e>
                      <m:r>
                        <w:rPr>
                          <w:rFonts w:ascii="Cambria Math" w:hAnsi="Cambria Math" w:hint="eastAsia"/>
                          <w:color w:val="FF0000"/>
                          <w:szCs w:val="24"/>
                        </w:rPr>
                        <m:t>σ</m:t>
                      </m:r>
                    </m:e>
                    <m:sub>
                      <m:r>
                        <w:rPr>
                          <w:rFonts w:ascii="Cambria Math" w:hAnsi="Cambria Math" w:hint="eastAsia"/>
                          <w:color w:val="FF0000"/>
                          <w:szCs w:val="24"/>
                        </w:rPr>
                        <m:t>int</m:t>
                      </m:r>
                    </m:sub>
                    <m:sup>
                      <m:r>
                        <w:rPr>
                          <w:rFonts w:ascii="Cambria Math" w:hAnsi="Cambria Math" w:hint="eastAsia"/>
                          <w:color w:val="FF0000"/>
                          <w:szCs w:val="24"/>
                        </w:rPr>
                        <m:t>2</m:t>
                      </m:r>
                    </m:sup>
                  </m:sSubSup>
                </m:e>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int,age</m:t>
                      </m:r>
                    </m:sub>
                  </m:sSub>
                </m:e>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int,</m:t>
                      </m:r>
                      <m:sSup>
                        <m:sSupPr>
                          <m:ctrlPr>
                            <w:rPr>
                              <w:rFonts w:ascii="Cambria Math" w:hAnsi="Cambria Math"/>
                              <w:i/>
                              <w:color w:val="FF0000"/>
                              <w:szCs w:val="24"/>
                            </w:rPr>
                          </m:ctrlPr>
                        </m:sSupPr>
                        <m:e>
                          <m:r>
                            <w:rPr>
                              <w:rFonts w:ascii="Cambria Math" w:hAnsi="Cambria Math" w:hint="eastAsia"/>
                              <w:color w:val="FF0000"/>
                              <w:szCs w:val="24"/>
                            </w:rPr>
                            <m:t>age</m:t>
                          </m:r>
                        </m:e>
                        <m:sup>
                          <m:r>
                            <w:rPr>
                              <w:rFonts w:ascii="Cambria Math" w:hAnsi="Cambria Math" w:hint="eastAsia"/>
                              <w:color w:val="FF0000"/>
                              <w:szCs w:val="24"/>
                            </w:rPr>
                            <m:t>2</m:t>
                          </m:r>
                        </m:sup>
                      </m:sSup>
                    </m:sub>
                  </m:sSub>
                </m:e>
              </m:mr>
              <m:mr>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int,age</m:t>
                      </m:r>
                    </m:sub>
                  </m:sSub>
                </m:e>
                <m:e>
                  <m:sSubSup>
                    <m:sSubSupPr>
                      <m:ctrlPr>
                        <w:rPr>
                          <w:rFonts w:ascii="Cambria Math" w:hAnsi="Cambria Math"/>
                          <w:i/>
                          <w:color w:val="FF0000"/>
                          <w:szCs w:val="24"/>
                        </w:rPr>
                      </m:ctrlPr>
                    </m:sSubSupPr>
                    <m:e>
                      <m:r>
                        <w:rPr>
                          <w:rFonts w:ascii="Cambria Math" w:hAnsi="Cambria Math" w:hint="eastAsia"/>
                          <w:color w:val="FF0000"/>
                          <w:szCs w:val="24"/>
                        </w:rPr>
                        <m:t>σ</m:t>
                      </m:r>
                    </m:e>
                    <m:sub>
                      <m:r>
                        <w:rPr>
                          <w:rFonts w:ascii="Cambria Math" w:hAnsi="Cambria Math" w:hint="eastAsia"/>
                          <w:color w:val="FF0000"/>
                          <w:szCs w:val="24"/>
                        </w:rPr>
                        <m:t>age</m:t>
                      </m:r>
                    </m:sub>
                    <m:sup>
                      <m:r>
                        <w:rPr>
                          <w:rFonts w:ascii="Cambria Math" w:hAnsi="Cambria Math" w:hint="eastAsia"/>
                          <w:color w:val="FF0000"/>
                          <w:szCs w:val="24"/>
                        </w:rPr>
                        <m:t>2</m:t>
                      </m:r>
                    </m:sup>
                  </m:sSubSup>
                </m:e>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age,</m:t>
                      </m:r>
                      <m:sSup>
                        <m:sSupPr>
                          <m:ctrlPr>
                            <w:rPr>
                              <w:rFonts w:ascii="Cambria Math" w:hAnsi="Cambria Math"/>
                              <w:i/>
                              <w:color w:val="FF0000"/>
                              <w:szCs w:val="24"/>
                            </w:rPr>
                          </m:ctrlPr>
                        </m:sSupPr>
                        <m:e>
                          <m:r>
                            <w:rPr>
                              <w:rFonts w:ascii="Cambria Math" w:hAnsi="Cambria Math" w:hint="eastAsia"/>
                              <w:color w:val="FF0000"/>
                              <w:szCs w:val="24"/>
                            </w:rPr>
                            <m:t>age</m:t>
                          </m:r>
                        </m:e>
                        <m:sup>
                          <m:r>
                            <w:rPr>
                              <w:rFonts w:ascii="Cambria Math" w:hAnsi="Cambria Math" w:hint="eastAsia"/>
                              <w:color w:val="FF0000"/>
                              <w:szCs w:val="24"/>
                            </w:rPr>
                            <m:t>2</m:t>
                          </m:r>
                        </m:sup>
                      </m:sSup>
                    </m:sub>
                  </m:sSub>
                </m:e>
              </m:mr>
              <m:mr>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int,</m:t>
                      </m:r>
                      <m:sSup>
                        <m:sSupPr>
                          <m:ctrlPr>
                            <w:rPr>
                              <w:rFonts w:ascii="Cambria Math" w:hAnsi="Cambria Math"/>
                              <w:i/>
                              <w:color w:val="FF0000"/>
                              <w:szCs w:val="24"/>
                            </w:rPr>
                          </m:ctrlPr>
                        </m:sSupPr>
                        <m:e>
                          <m:r>
                            <w:rPr>
                              <w:rFonts w:ascii="Cambria Math" w:hAnsi="Cambria Math" w:hint="eastAsia"/>
                              <w:color w:val="FF0000"/>
                              <w:szCs w:val="24"/>
                            </w:rPr>
                            <m:t>age</m:t>
                          </m:r>
                        </m:e>
                        <m:sup>
                          <m:r>
                            <w:rPr>
                              <w:rFonts w:ascii="Cambria Math" w:hAnsi="Cambria Math" w:hint="eastAsia"/>
                              <w:color w:val="FF0000"/>
                              <w:szCs w:val="24"/>
                            </w:rPr>
                            <m:t>2</m:t>
                          </m:r>
                        </m:sup>
                      </m:sSup>
                    </m:sub>
                  </m:sSub>
                </m:e>
                <m:e>
                  <m:sSub>
                    <m:sSubPr>
                      <m:ctrlPr>
                        <w:rPr>
                          <w:rFonts w:ascii="Cambria Math" w:hAnsi="Cambria Math"/>
                          <w:i/>
                          <w:color w:val="FF0000"/>
                          <w:szCs w:val="24"/>
                        </w:rPr>
                      </m:ctrlPr>
                    </m:sSubPr>
                    <m:e>
                      <m:r>
                        <w:rPr>
                          <w:rFonts w:ascii="Cambria Math" w:hAnsi="Cambria Math" w:hint="eastAsia"/>
                          <w:color w:val="FF0000"/>
                          <w:szCs w:val="24"/>
                        </w:rPr>
                        <m:t>σ</m:t>
                      </m:r>
                    </m:e>
                    <m:sub>
                      <m:r>
                        <w:rPr>
                          <w:rFonts w:ascii="Cambria Math" w:hAnsi="Cambria Math" w:hint="eastAsia"/>
                          <w:color w:val="FF0000"/>
                          <w:szCs w:val="24"/>
                        </w:rPr>
                        <m:t>age,</m:t>
                      </m:r>
                      <m:sSup>
                        <m:sSupPr>
                          <m:ctrlPr>
                            <w:rPr>
                              <w:rFonts w:ascii="Cambria Math" w:hAnsi="Cambria Math"/>
                              <w:i/>
                              <w:color w:val="FF0000"/>
                              <w:szCs w:val="24"/>
                            </w:rPr>
                          </m:ctrlPr>
                        </m:sSupPr>
                        <m:e>
                          <m:r>
                            <w:rPr>
                              <w:rFonts w:ascii="Cambria Math" w:hAnsi="Cambria Math" w:hint="eastAsia"/>
                              <w:color w:val="FF0000"/>
                              <w:szCs w:val="24"/>
                            </w:rPr>
                            <m:t>age</m:t>
                          </m:r>
                        </m:e>
                        <m:sup>
                          <m:r>
                            <w:rPr>
                              <w:rFonts w:ascii="Cambria Math" w:hAnsi="Cambria Math" w:hint="eastAsia"/>
                              <w:color w:val="FF0000"/>
                              <w:szCs w:val="24"/>
                            </w:rPr>
                            <m:t>2</m:t>
                          </m:r>
                        </m:sup>
                      </m:sSup>
                    </m:sub>
                  </m:sSub>
                </m:e>
                <m:e>
                  <m:sSubSup>
                    <m:sSubSupPr>
                      <m:ctrlPr>
                        <w:rPr>
                          <w:rFonts w:ascii="Cambria Math" w:hAnsi="Cambria Math"/>
                          <w:i/>
                          <w:color w:val="FF0000"/>
                          <w:szCs w:val="24"/>
                        </w:rPr>
                      </m:ctrlPr>
                    </m:sSubSupPr>
                    <m:e>
                      <m:r>
                        <w:rPr>
                          <w:rFonts w:ascii="Cambria Math" w:hAnsi="Cambria Math" w:hint="eastAsia"/>
                          <w:color w:val="FF0000"/>
                          <w:szCs w:val="24"/>
                        </w:rPr>
                        <m:t>σ</m:t>
                      </m:r>
                    </m:e>
                    <m:sub>
                      <m:sSup>
                        <m:sSupPr>
                          <m:ctrlPr>
                            <w:rPr>
                              <w:rFonts w:ascii="Cambria Math" w:hAnsi="Cambria Math"/>
                              <w:i/>
                              <w:color w:val="FF0000"/>
                              <w:szCs w:val="24"/>
                            </w:rPr>
                          </m:ctrlPr>
                        </m:sSupPr>
                        <m:e>
                          <m:r>
                            <w:rPr>
                              <w:rFonts w:ascii="Cambria Math" w:hAnsi="Cambria Math" w:hint="eastAsia"/>
                              <w:color w:val="FF0000"/>
                              <w:szCs w:val="24"/>
                            </w:rPr>
                            <m:t>age</m:t>
                          </m:r>
                        </m:e>
                        <m:sup>
                          <m:r>
                            <w:rPr>
                              <w:rFonts w:ascii="Cambria Math" w:hAnsi="Cambria Math" w:hint="eastAsia"/>
                              <w:color w:val="FF0000"/>
                              <w:szCs w:val="24"/>
                            </w:rPr>
                            <m:t>2</m:t>
                          </m:r>
                        </m:sup>
                      </m:sSup>
                    </m:sub>
                    <m:sup>
                      <m:r>
                        <w:rPr>
                          <w:rFonts w:ascii="Cambria Math" w:hAnsi="Cambria Math" w:hint="eastAsia"/>
                          <w:color w:val="FF0000"/>
                          <w:szCs w:val="24"/>
                        </w:rPr>
                        <m:t>2</m:t>
                      </m:r>
                    </m:sup>
                  </m:sSubSup>
                </m:e>
              </m:mr>
            </m:m>
          </m:e>
        </m:d>
      </m:oMath>
      <w:r>
        <w:rPr>
          <w:rFonts w:ascii="Arial" w:hAnsi="Arial"/>
          <w:color w:val="FF0000"/>
          <w:szCs w:val="24"/>
          <w:lang w:eastAsia="zh-CN"/>
        </w:rPr>
        <w:t>.</w:t>
      </w:r>
    </w:p>
    <w:p w:rsidR="00A802C7" w:rsidRDefault="00B17CC9">
      <w:pPr>
        <w:pStyle w:val="RSInstitution"/>
        <w:spacing w:before="0" w:after="0"/>
        <w:jc w:val="left"/>
        <w:outlineLvl w:val="9"/>
        <w:rPr>
          <w:rFonts w:ascii="Arial" w:hAnsi="Arial"/>
          <w:bCs w:val="0"/>
          <w:szCs w:val="24"/>
          <w:lang w:eastAsia="zh-CN"/>
        </w:rPr>
      </w:pPr>
      <w:r>
        <w:rPr>
          <w:rFonts w:ascii="Arial" w:hAnsi="Arial"/>
          <w:szCs w:val="24"/>
        </w:rPr>
        <w:t>We built 4 linear mixed models</w:t>
      </w:r>
      <w:r>
        <w:rPr>
          <w:rFonts w:ascii="Arial" w:hAnsi="Arial"/>
          <w:bCs w:val="0"/>
          <w:szCs w:val="24"/>
        </w:rPr>
        <w:t xml:space="preserve"> based on the modeling dataset with SE as the outcome variable</w:t>
      </w:r>
      <w:r>
        <w:rPr>
          <w:rFonts w:ascii="Arial" w:hAnsi="Arial" w:hint="eastAsia"/>
          <w:bCs w:val="0"/>
          <w:szCs w:val="24"/>
          <w:lang w:eastAsia="zh-CN"/>
        </w:rPr>
        <w:t xml:space="preserve"> and choose different covariate</w:t>
      </w:r>
      <m:oMath>
        <m:sSub>
          <m:sSubPr>
            <m:ctrlPr>
              <w:rPr>
                <w:rFonts w:ascii="Cambria Math" w:hAnsi="Cambria Math" w:cs="Times New Roman"/>
                <w:bCs w:val="0"/>
                <w:i/>
                <w:kern w:val="2"/>
                <w:szCs w:val="24"/>
                <w:lang w:eastAsia="zh-CN"/>
              </w:rPr>
            </m:ctrlPr>
          </m:sSubPr>
          <m:e>
            <m:r>
              <w:rPr>
                <w:rFonts w:ascii="Cambria Math" w:hAnsi="Cambria Math"/>
                <w:szCs w:val="24"/>
              </w:rPr>
              <m:t>X</m:t>
            </m:r>
          </m:e>
          <m:sub>
            <m:r>
              <w:rPr>
                <w:rFonts w:ascii="Cambria Math" w:hAnsi="Cambria Math"/>
                <w:szCs w:val="24"/>
              </w:rPr>
              <m:t>i</m:t>
            </m:r>
          </m:sub>
        </m:sSub>
      </m:oMath>
      <w:r w:rsidR="00A802C7" w:rsidRPr="00A802C7">
        <w:rPr>
          <w:rFonts w:ascii="Arial" w:hAnsi="Arial"/>
          <w:b/>
          <w:szCs w:val="24"/>
          <w:highlight w:val="yellow"/>
          <w:lang w:eastAsia="zh-CN"/>
          <w:rPrChange w:id="14" w:author="zheng" w:date="2019-02-22T15:43:00Z">
            <w:rPr>
              <w:rFonts w:ascii="Arial" w:hAnsi="Arial" w:cs="Times New Roman"/>
              <w:bCs w:val="0"/>
              <w:kern w:val="2"/>
              <w:szCs w:val="24"/>
              <w:lang w:eastAsia="zh-CN"/>
            </w:rPr>
          </w:rPrChange>
        </w:rPr>
        <w:t>Model 1 included age and gender as fixed effect variables. Model 2 included age, gender, parental SE, outdoor and near work time as fixed effect variables. Model 3 included age, gender, SNPs, outdoor and near work time as fixed effect variables, and Model 4 included all the variables mentioned above (Table 1).</w:t>
      </w:r>
      <w:r>
        <w:rPr>
          <w:rFonts w:ascii="Arial" w:hAnsi="Arial"/>
          <w:szCs w:val="24"/>
          <w:lang w:eastAsia="zh-CN"/>
        </w:rPr>
        <w:t xml:space="preserve">The missing measure rates of paternal SE, maternal SE </w:t>
      </w:r>
      <w:r>
        <w:rPr>
          <w:rFonts w:ascii="Arial" w:hAnsi="Arial"/>
          <w:bCs w:val="0"/>
          <w:szCs w:val="24"/>
          <w:lang w:eastAsia="zh-CN"/>
        </w:rPr>
        <w:t xml:space="preserve">and SNPs were 20.8%, 9.3% and 18.6%, respectively. Imputation of these three variables were made with miss-Forest package in R (version 3.4.3, </w:t>
      </w:r>
      <w:hyperlink r:id="rId11" w:history="1">
        <w:r>
          <w:rPr>
            <w:rStyle w:val="ad"/>
            <w:rFonts w:ascii="Arial" w:hAnsi="Arial" w:cs="Arial"/>
            <w:bCs w:val="0"/>
            <w:szCs w:val="24"/>
            <w:lang w:eastAsia="zh-CN"/>
          </w:rPr>
          <w:t>https://www.r-project.org/</w:t>
        </w:r>
      </w:hyperlink>
      <w:r>
        <w:rPr>
          <w:rFonts w:ascii="Arial" w:hAnsi="Arial"/>
          <w:bCs w:val="0"/>
          <w:szCs w:val="24"/>
          <w:lang w:eastAsia="zh-CN"/>
        </w:rPr>
        <w:t xml:space="preserve">) before modeling. </w:t>
      </w:r>
    </w:p>
    <w:p w:rsidR="00A802C7" w:rsidRDefault="00A802C7">
      <w:pPr>
        <w:pStyle w:val="RSInstitution"/>
        <w:spacing w:before="0" w:after="0"/>
        <w:jc w:val="left"/>
        <w:outlineLvl w:val="9"/>
        <w:rPr>
          <w:rFonts w:ascii="Arial" w:hAnsi="Arial"/>
          <w:bCs w:val="0"/>
          <w:szCs w:val="24"/>
          <w:lang w:eastAsia="zh-CN"/>
        </w:rPr>
      </w:pPr>
    </w:p>
    <w:p w:rsidR="00A802C7" w:rsidRDefault="00B17CC9">
      <w:pPr>
        <w:pStyle w:val="RSInstitution"/>
        <w:spacing w:before="0" w:after="0"/>
        <w:jc w:val="left"/>
        <w:outlineLvl w:val="9"/>
        <w:rPr>
          <w:rFonts w:ascii="Arial" w:hAnsi="Arial"/>
          <w:bCs w:val="0"/>
          <w:szCs w:val="24"/>
          <w:lang w:eastAsia="zh-CN"/>
        </w:rPr>
      </w:pPr>
      <w:r>
        <w:rPr>
          <w:rFonts w:ascii="Arial" w:hAnsi="Arial"/>
          <w:bCs w:val="0"/>
          <w:szCs w:val="24"/>
          <w:lang w:eastAsia="zh-CN"/>
        </w:rPr>
        <w:t xml:space="preserve">Three groups were derived from the validating dataset for prediction: 1) all baseline participants, 2) participants with 1 follow-up visit, and 3) participants with at least 2 follow-up visits. </w:t>
      </w:r>
      <w:r>
        <w:rPr>
          <w:rFonts w:ascii="Arial" w:hAnsi="Arial"/>
          <w:bCs w:val="0"/>
          <w:color w:val="FF0000"/>
          <w:szCs w:val="24"/>
          <w:highlight w:val="yellow"/>
        </w:rPr>
        <w:t>Personalized pred</w:t>
      </w:r>
      <w:r>
        <w:rPr>
          <w:rFonts w:ascii="Arial" w:hAnsi="Arial"/>
          <w:color w:val="FF0000"/>
          <w:szCs w:val="24"/>
          <w:highlight w:val="yellow"/>
        </w:rPr>
        <w:t xml:space="preserve">iction was performed based on the joint distribution </w:t>
      </w:r>
      <w:r>
        <w:rPr>
          <w:rFonts w:ascii="Arial" w:hAnsi="Arial"/>
          <w:color w:val="FF0000"/>
          <w:szCs w:val="24"/>
          <w:highlight w:val="yellow"/>
        </w:rPr>
        <w:lastRenderedPageBreak/>
        <w:t>and correlation structure of multiple measurements of SE on the same individual</w:t>
      </w:r>
      <w:r>
        <w:rPr>
          <w:rFonts w:ascii="Arial" w:hAnsi="Arial"/>
          <w:bCs w:val="0"/>
          <w:color w:val="FF0000"/>
          <w:szCs w:val="24"/>
          <w:highlight w:val="yellow"/>
        </w:rPr>
        <w:t xml:space="preserve">. </w:t>
      </w:r>
      <w:r>
        <w:rPr>
          <w:rFonts w:ascii="Arial" w:hAnsi="Arial"/>
          <w:bCs w:val="0"/>
          <w:color w:val="FF0000"/>
          <w:szCs w:val="24"/>
          <w:highlight w:val="yellow"/>
          <w:lang w:eastAsia="zh-CN"/>
        </w:rPr>
        <w:t>Detailed derivation about the personalized prediction modeling can be founded in the Supplementary note.</w:t>
      </w:r>
      <w:r>
        <w:rPr>
          <w:rFonts w:ascii="Arial" w:hAnsi="Arial"/>
          <w:bCs w:val="0"/>
          <w:szCs w:val="24"/>
          <w:lang w:eastAsia="zh-CN"/>
        </w:rPr>
        <w:t xml:space="preserve">Mean squared error (MSE), R square and Akaike Information criterion (AIC) were used to assess the performance of these models in predicting SE at last visit. Receiver operating characteristic (ROC) and area under curve (AUC) were used to evaluate the ability of these models in identifying the presence of high myopia at 18 years old. Good accuracy was considered when the AUC </w:t>
      </w:r>
      <w:r>
        <w:rPr>
          <w:rFonts w:ascii="Arial" w:hAnsi="Arial"/>
          <w:bCs w:val="0"/>
          <w:szCs w:val="24"/>
          <w:u w:val="single"/>
          <w:lang w:eastAsia="zh-CN"/>
        </w:rPr>
        <w:t>&gt;</w:t>
      </w:r>
      <w:r>
        <w:rPr>
          <w:rFonts w:ascii="Arial" w:hAnsi="Arial"/>
          <w:bCs w:val="0"/>
          <w:szCs w:val="24"/>
          <w:lang w:eastAsia="zh-CN"/>
        </w:rPr>
        <w:t>0.95. P values of &lt;0.05 were defined as significant. All the analysis was conducted using R software.</w:t>
      </w:r>
    </w:p>
    <w:p w:rsidR="00A802C7" w:rsidRDefault="00A802C7">
      <w:pPr>
        <w:pStyle w:val="RSInstitution"/>
        <w:spacing w:before="0" w:after="0"/>
        <w:jc w:val="left"/>
        <w:outlineLvl w:val="9"/>
        <w:rPr>
          <w:rFonts w:ascii="Arial" w:hAnsi="Arial"/>
          <w:b/>
          <w:bCs w:val="0"/>
          <w:caps/>
          <w:szCs w:val="24"/>
          <w:lang w:eastAsia="zh-CN"/>
        </w:rPr>
      </w:pPr>
    </w:p>
    <w:p w:rsidR="00A802C7" w:rsidRDefault="00B17CC9">
      <w:pPr>
        <w:pStyle w:val="3"/>
        <w:rPr>
          <w:rFonts w:cs="Arial"/>
          <w:sz w:val="24"/>
          <w:szCs w:val="24"/>
        </w:rPr>
      </w:pPr>
      <w:r>
        <w:rPr>
          <w:rFonts w:cs="Arial"/>
          <w:sz w:val="24"/>
          <w:szCs w:val="24"/>
        </w:rPr>
        <w:t>RESULTS</w:t>
      </w:r>
    </w:p>
    <w:p w:rsidR="00A802C7" w:rsidRDefault="00B17CC9">
      <w:pPr>
        <w:jc w:val="left"/>
        <w:rPr>
          <w:rFonts w:cs="Arial"/>
          <w:szCs w:val="24"/>
        </w:rPr>
      </w:pPr>
      <w:r>
        <w:rPr>
          <w:rFonts w:cs="Arial"/>
          <w:szCs w:val="24"/>
        </w:rPr>
        <w:t>A total of 1073 first-born twins were included in the current study with a mean age of 10.5</w:t>
      </w:r>
      <w:r>
        <w:rPr>
          <w:rFonts w:cs="Arial"/>
          <w:szCs w:val="24"/>
          <w:u w:val="single"/>
        </w:rPr>
        <w:t>+</w:t>
      </w:r>
      <w:r>
        <w:rPr>
          <w:rFonts w:cs="Arial"/>
          <w:szCs w:val="24"/>
        </w:rPr>
        <w:t>2.2 years at baseline. Almost half (48.6%) were male. Of all the baseline participants, 58.2% were examined more than 6 times and 16.2% completed all examinations from 2006 to 2015.The distribution of follow-up times can be found in supplementary Figure 1. Based on the methods described earlier, 402 participants (37.47%) were included in the validation group and 671 (62.53%) were included in the modeling group (supplementary Figure 2). Participants in the modeling group were younger (P&lt;0.001), more hyperopic (P&lt;0.001), had less near-work time (P=0.001) and more myopic parents (P=0.002 for father; P=0.008 for mother), compared to participants in the validating dataset (Table 2).</w:t>
      </w:r>
    </w:p>
    <w:p w:rsidR="00A802C7" w:rsidRDefault="00A802C7">
      <w:pPr>
        <w:jc w:val="left"/>
        <w:rPr>
          <w:rFonts w:cs="Arial"/>
          <w:szCs w:val="24"/>
        </w:rPr>
      </w:pPr>
    </w:p>
    <w:p w:rsidR="00A802C7" w:rsidRDefault="00B17CC9">
      <w:pPr>
        <w:jc w:val="left"/>
        <w:rPr>
          <w:rFonts w:cs="Arial"/>
          <w:szCs w:val="24"/>
        </w:rPr>
      </w:pPr>
      <w:r>
        <w:rPr>
          <w:rFonts w:cs="Arial"/>
          <w:szCs w:val="24"/>
        </w:rPr>
        <w:t xml:space="preserve">The parameters of fixed effect for the four models were summarized in Table 3. Age </w:t>
      </w:r>
      <w:r>
        <w:rPr>
          <w:rFonts w:cs="Arial"/>
          <w:szCs w:val="24"/>
        </w:rPr>
        <w:lastRenderedPageBreak/>
        <w:t xml:space="preserve">(P&lt;0.001), parental SE (P&lt;0.001) and SNPs (P&lt;0.05) were consistently significant in all models. Gender, outdoor and near-work time were non-significant in all models. Prediction of SE at the last visit was performed in three groups (subjects with only baseline data, baseline data plus 1 follow-up visit, and baseline data plus at least 2 follow-up </w:t>
      </w:r>
      <w:r>
        <w:rPr>
          <w:rFonts w:cs="Arial"/>
          <w:bCs/>
          <w:szCs w:val="24"/>
        </w:rPr>
        <w:t>visit</w:t>
      </w:r>
      <w:r>
        <w:rPr>
          <w:rFonts w:cs="Arial"/>
          <w:szCs w:val="24"/>
        </w:rPr>
        <w:t xml:space="preserve">s) derived from the validating dataset, using age-specific SE and mentioned variables in each model. Table 4 showed the </w:t>
      </w:r>
      <w:bookmarkStart w:id="15" w:name="OLE_LINK7"/>
      <w:bookmarkStart w:id="16" w:name="OLE_LINK5"/>
      <w:r>
        <w:rPr>
          <w:rFonts w:cs="Arial"/>
          <w:szCs w:val="24"/>
        </w:rPr>
        <w:t>AIC, R</w:t>
      </w:r>
      <w:r>
        <w:rPr>
          <w:rFonts w:cs="Arial"/>
          <w:szCs w:val="24"/>
          <w:vertAlign w:val="superscript"/>
        </w:rPr>
        <w:t>2</w:t>
      </w:r>
      <w:r>
        <w:rPr>
          <w:rFonts w:cs="Arial"/>
          <w:szCs w:val="24"/>
        </w:rPr>
        <w:t xml:space="preserve"> and MSE </w:t>
      </w:r>
      <w:bookmarkEnd w:id="15"/>
      <w:bookmarkEnd w:id="16"/>
      <w:r>
        <w:rPr>
          <w:rFonts w:cs="Arial"/>
          <w:szCs w:val="24"/>
        </w:rPr>
        <w:t>parameters. Incorporating more follow-up data into the model resulted in a greater R</w:t>
      </w:r>
      <w:r>
        <w:rPr>
          <w:rFonts w:cs="Arial"/>
          <w:szCs w:val="24"/>
          <w:vertAlign w:val="superscript"/>
        </w:rPr>
        <w:t>2</w:t>
      </w:r>
      <w:r>
        <w:rPr>
          <w:rFonts w:cs="Arial"/>
          <w:szCs w:val="24"/>
        </w:rPr>
        <w:t xml:space="preserve"> and less MSE for all four models, while within the same dataset, the performance of these four models were not significantly different.</w:t>
      </w:r>
    </w:p>
    <w:p w:rsidR="00A802C7" w:rsidRDefault="00A802C7">
      <w:pPr>
        <w:jc w:val="left"/>
        <w:rPr>
          <w:rFonts w:cs="Arial"/>
          <w:szCs w:val="24"/>
        </w:rPr>
      </w:pPr>
    </w:p>
    <w:p w:rsidR="00A802C7" w:rsidRDefault="00B17CC9">
      <w:pPr>
        <w:jc w:val="left"/>
        <w:rPr>
          <w:rFonts w:cs="Arial"/>
          <w:szCs w:val="24"/>
        </w:rPr>
      </w:pPr>
      <w:r>
        <w:rPr>
          <w:rFonts w:cs="Arial"/>
          <w:szCs w:val="24"/>
        </w:rPr>
        <w:t xml:space="preserve">The prediction performance of the four models for the presence of high myopia at 18 years old were also assessed. ROCs were plotted for these models as per the three groups from the validating dataset. The AUC values were similar across all groups, ranging from 0.94 to 0.97 (Figure 1). Model 1 showed a better performance than Model 4 based on SE at baseline (P=0.03), while their performance based on more follow-up data were similar (Table 5). </w:t>
      </w:r>
    </w:p>
    <w:p w:rsidR="00A802C7" w:rsidRDefault="00A802C7">
      <w:pPr>
        <w:jc w:val="left"/>
        <w:rPr>
          <w:rFonts w:cs="Arial"/>
          <w:szCs w:val="24"/>
        </w:rPr>
      </w:pPr>
    </w:p>
    <w:p w:rsidR="00A802C7" w:rsidRDefault="00A802C7">
      <w:pPr>
        <w:jc w:val="left"/>
        <w:rPr>
          <w:rFonts w:cs="Arial"/>
          <w:szCs w:val="24"/>
        </w:rPr>
      </w:pPr>
      <w:r w:rsidRPr="00A802C7">
        <w:rPr>
          <w:rFonts w:cs="Arial"/>
          <w:b/>
          <w:bCs/>
          <w:szCs w:val="24"/>
          <w:highlight w:val="yellow"/>
          <w:rPrChange w:id="17" w:author="zheng" w:date="2019-02-23T10:26:00Z">
            <w:rPr>
              <w:rFonts w:cs="Arial"/>
              <w:szCs w:val="24"/>
            </w:rPr>
          </w:rPrChange>
        </w:rPr>
        <w:t xml:space="preserve">To identify the earliest age for accurate high myopia prediction, we further analysed Model 1 using data at certain ages (9 to 17 years respectively), as well as data at certain ages plus one following visit. </w:t>
      </w:r>
      <w:r w:rsidR="00B17CC9">
        <w:rPr>
          <w:rFonts w:cs="Arial"/>
          <w:szCs w:val="24"/>
        </w:rPr>
        <w:t>Table 6 showed the data at each specific age, revealing that R</w:t>
      </w:r>
      <w:r w:rsidR="00B17CC9">
        <w:rPr>
          <w:rFonts w:cs="Arial"/>
          <w:szCs w:val="24"/>
          <w:vertAlign w:val="superscript"/>
        </w:rPr>
        <w:t>2</w:t>
      </w:r>
      <w:r w:rsidR="00B17CC9">
        <w:rPr>
          <w:rFonts w:cs="Arial"/>
          <w:szCs w:val="24"/>
        </w:rPr>
        <w:t xml:space="preserve"> increased with age, and was more than 0.95 after the age of 14 years and above. MSE narrowed as the age increased, and remained under 1.0 after 14 years old. For participants with 1 visit, the AUC was 0.82 to 0.94 for younger participants (9 to 12 years old), and reached &gt;0.95 after the age of 13 years. </w:t>
      </w:r>
      <w:r w:rsidR="00B17CC9">
        <w:rPr>
          <w:rFonts w:cs="Arial"/>
          <w:szCs w:val="24"/>
        </w:rPr>
        <w:lastRenderedPageBreak/>
        <w:t>For participants with at least 2 visits, the AUC increased to 0.95 and above after 11 years old.</w:t>
      </w:r>
    </w:p>
    <w:p w:rsidR="00A802C7" w:rsidRDefault="00A802C7">
      <w:pPr>
        <w:pStyle w:val="RSInstitution"/>
        <w:spacing w:before="0" w:after="0"/>
        <w:jc w:val="left"/>
        <w:outlineLvl w:val="9"/>
        <w:rPr>
          <w:rFonts w:ascii="Arial" w:hAnsi="Arial"/>
          <w:bCs w:val="0"/>
          <w:szCs w:val="24"/>
          <w:lang w:eastAsia="zh-CN"/>
        </w:rPr>
      </w:pPr>
    </w:p>
    <w:p w:rsidR="00A802C7" w:rsidRDefault="00B17CC9">
      <w:pPr>
        <w:pStyle w:val="3"/>
        <w:rPr>
          <w:rFonts w:cs="Arial"/>
          <w:b w:val="0"/>
          <w:sz w:val="24"/>
          <w:szCs w:val="24"/>
        </w:rPr>
      </w:pPr>
      <w:r>
        <w:rPr>
          <w:rFonts w:cs="Arial"/>
          <w:sz w:val="24"/>
          <w:szCs w:val="24"/>
        </w:rPr>
        <w:t>DISCUSSION</w:t>
      </w:r>
    </w:p>
    <w:p w:rsidR="00A802C7" w:rsidRDefault="00B17CC9">
      <w:pPr>
        <w:pStyle w:val="RSInstitution"/>
        <w:spacing w:before="0" w:after="0"/>
        <w:jc w:val="left"/>
        <w:rPr>
          <w:rFonts w:ascii="Arial" w:hAnsi="Arial"/>
          <w:szCs w:val="24"/>
          <w:lang w:eastAsia="zh-CN"/>
        </w:rPr>
      </w:pPr>
      <w:r>
        <w:rPr>
          <w:rFonts w:ascii="Arial" w:hAnsi="Arial"/>
          <w:szCs w:val="24"/>
          <w:lang w:eastAsia="zh-CN"/>
        </w:rPr>
        <w:t>In this twin cohort, the contribution of genome-wide significant SNPs in predicting myopia progression and the development of high myopia at 18 years old was of minimal add-on value. Age and its relevant refraction was the most significant determinant, and refractive status during early adolescence can accurately predict the risk of developing high myopia.</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rFonts w:ascii="Arial" w:hAnsi="Arial"/>
          <w:szCs w:val="24"/>
          <w:lang w:eastAsia="zh-CN"/>
        </w:rPr>
      </w:pPr>
      <w:r w:rsidRPr="00FC03C2">
        <w:rPr>
          <w:rFonts w:ascii="Arial" w:hAnsi="Arial"/>
          <w:szCs w:val="24"/>
          <w:highlight w:val="yellow"/>
          <w:lang w:eastAsia="zh-CN"/>
          <w:rPrChange w:id="18" w:author="SDWM" w:date="2019-03-08T13:45:00Z">
            <w:rPr>
              <w:rFonts w:ascii="Arial" w:hAnsi="Arial"/>
              <w:szCs w:val="24"/>
              <w:lang w:eastAsia="zh-CN"/>
            </w:rPr>
          </w:rPrChange>
        </w:rPr>
        <w:t>The 39 loci included in this study were identified based on the findings from the recent GWAS meta-analysis of nearly 45,000 individuals, most of whom were adults.</w:t>
      </w:r>
      <w:r w:rsidR="00A802C7" w:rsidRPr="00FC03C2">
        <w:rPr>
          <w:rFonts w:ascii="Arial" w:hAnsi="Arial"/>
          <w:szCs w:val="24"/>
          <w:highlight w:val="yellow"/>
          <w:lang w:eastAsia="zh-CN"/>
          <w:rPrChange w:id="19" w:author="SDWM" w:date="2019-03-08T13:45:00Z">
            <w:rPr>
              <w:rFonts w:ascii="Arial" w:hAnsi="Arial"/>
              <w:szCs w:val="24"/>
              <w:lang w:eastAsia="zh-CN"/>
            </w:rPr>
          </w:rPrChange>
        </w:rPr>
        <w:fldChar w:fldCharType="begin">
          <w:fldData xml:space="preserve">PEVuZE5vdGU+PENpdGU+PEF1dGhvcj5LaWVmZXI8L0F1dGhvcj48WWVhcj4yMDEzPC9ZZWFyPjxS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dC1wZXJpb2RpY2FsPjxwYWdlcz4zMTQtODwvcGFnZXM+PHZvbHVtZT40NTwvdm9sdW1lPjxudW1i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PjxwYWdlcz5lMDE2NzY0MjwvcGFnZXM+PHZvbHVtZT4xMTwvdm9sdW1lPjxudW1iZXI+MTI8L251
bWJlcj48ZWRpdGlvbj4yMDE2LzEyLzI5PC9lZGl0aW9uPjxkYXRlcz48eWVhcj4yMDE2PC95ZWFy
PjwvZGF0ZXM+PGlzYm4+MTkzMi02MjAzPC9pc2JuPjxhY2Nlc3Npb24tbnVtPjI4MDMwNTkzPC9h
Y2Nlc3Npb24tbnVtPjx1cmxzPjwvdXJscz48ZWxlY3Ryb25pYy1yZXNvdXJjZS1udW0+MTAuMTM3
MS9qb3VybmFsLnBvbmUuMDE2NzY0MjwvZWxlY3Ryb25pYy1yZXNvdXJjZS1udW0+PHJlbW90ZS1k
YXRhYmFzZS1wcm92aWRlcj5ObG08L3JlbW90ZS1kYXRhYmFzZS1wcm92aWRlcj48bGFuZ3VhZ2U+
ZW5nPC9sYW5ndWFnZT48L3JlY29yZD48L0NpdGU+PC9FbmROb3RlPnAA
</w:fldData>
        </w:fldChar>
      </w:r>
      <w:r w:rsidRPr="00FC03C2">
        <w:rPr>
          <w:rFonts w:ascii="Arial" w:hAnsi="Arial"/>
          <w:szCs w:val="24"/>
          <w:highlight w:val="yellow"/>
          <w:lang w:eastAsia="zh-CN"/>
          <w:rPrChange w:id="20" w:author="SDWM" w:date="2019-03-08T13:45:00Z">
            <w:rPr>
              <w:rFonts w:ascii="Arial" w:hAnsi="Arial"/>
              <w:szCs w:val="24"/>
              <w:lang w:eastAsia="zh-CN"/>
            </w:rPr>
          </w:rPrChange>
        </w:rPr>
        <w:instrText xml:space="preserve"> ADDIN EN.CITE </w:instrText>
      </w:r>
      <w:r w:rsidR="00A802C7" w:rsidRPr="00FC03C2">
        <w:rPr>
          <w:rFonts w:ascii="Arial" w:hAnsi="Arial"/>
          <w:szCs w:val="24"/>
          <w:highlight w:val="yellow"/>
          <w:lang w:eastAsia="zh-CN"/>
          <w:rPrChange w:id="21" w:author="SDWM" w:date="2019-03-08T13:45:00Z">
            <w:rPr>
              <w:rFonts w:ascii="Arial" w:hAnsi="Arial"/>
              <w:szCs w:val="24"/>
              <w:lang w:eastAsia="zh-CN"/>
            </w:rPr>
          </w:rPrChange>
        </w:rPr>
        <w:fldChar w:fldCharType="begin">
          <w:fldData xml:space="preserve">PEVuZE5vdGU+PENpdGU+PEF1dGhvcj5LaWVmZXI8L0F1dGhvcj48WWVhcj4yMDEzPC9ZZWFyPjxS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dC1wZXJpb2RpY2FsPjxwYWdlcz4zMTQtODwvcGFnZXM+PHZvbHVtZT40NTwvdm9sdW1lPjxudW1i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PjxwYWdlcz5lMDE2NzY0MjwvcGFnZXM+PHZvbHVtZT4xMTwvdm9sdW1lPjxudW1iZXI+MTI8L251
bWJlcj48ZWRpdGlvbj4yMDE2LzEyLzI5PC9lZGl0aW9uPjxkYXRlcz48eWVhcj4yMDE2PC95ZWFy
PjwvZGF0ZXM+PGlzYm4+MTkzMi02MjAzPC9pc2JuPjxhY2Nlc3Npb24tbnVtPjI4MDMwNTkzPC9h
Y2Nlc3Npb24tbnVtPjx1cmxzPjwvdXJscz48ZWxlY3Ryb25pYy1yZXNvdXJjZS1udW0+MTAuMTM3
MS9qb3VybmFsLnBvbmUuMDE2NzY0MjwvZWxlY3Ryb25pYy1yZXNvdXJjZS1udW0+PHJlbW90ZS1k
YXRhYmFzZS1wcm92aWRlcj5ObG08L3JlbW90ZS1kYXRhYmFzZS1wcm92aWRlcj48bGFuZ3VhZ2U+
ZW5nPC9sYW5ndWFnZT48L3JlY29yZD48L0NpdGU+PC9FbmROb3RlPnAA
</w:fldData>
        </w:fldChar>
      </w:r>
      <w:r w:rsidRPr="00FC03C2">
        <w:rPr>
          <w:rFonts w:ascii="Arial" w:hAnsi="Arial"/>
          <w:szCs w:val="24"/>
          <w:highlight w:val="yellow"/>
          <w:lang w:eastAsia="zh-CN"/>
          <w:rPrChange w:id="22" w:author="SDWM" w:date="2019-03-08T13:45:00Z">
            <w:rPr>
              <w:rFonts w:ascii="Arial" w:hAnsi="Arial"/>
              <w:szCs w:val="24"/>
              <w:lang w:eastAsia="zh-CN"/>
            </w:rPr>
          </w:rPrChange>
        </w:rPr>
        <w:instrText xml:space="preserve"> ADDIN EN.CITE.DATA </w:instrText>
      </w:r>
      <w:r w:rsidR="00A802C7" w:rsidRPr="00FC03C2">
        <w:rPr>
          <w:rFonts w:ascii="Arial" w:hAnsi="Arial"/>
          <w:szCs w:val="24"/>
          <w:highlight w:val="yellow"/>
          <w:lang w:eastAsia="zh-CN"/>
          <w:rPrChange w:id="23" w:author="SDWM" w:date="2019-03-08T13:45:00Z">
            <w:rPr>
              <w:rFonts w:ascii="Arial" w:hAnsi="Arial"/>
              <w:szCs w:val="24"/>
              <w:lang w:eastAsia="zh-CN"/>
            </w:rPr>
          </w:rPrChange>
        </w:rPr>
      </w:r>
      <w:r w:rsidR="00A802C7" w:rsidRPr="00FC03C2">
        <w:rPr>
          <w:rFonts w:ascii="Arial" w:hAnsi="Arial"/>
          <w:szCs w:val="24"/>
          <w:highlight w:val="yellow"/>
          <w:lang w:eastAsia="zh-CN"/>
          <w:rPrChange w:id="24" w:author="SDWM" w:date="2019-03-08T13:45:00Z">
            <w:rPr>
              <w:rFonts w:ascii="Arial" w:hAnsi="Arial"/>
              <w:szCs w:val="24"/>
              <w:lang w:eastAsia="zh-CN"/>
            </w:rPr>
          </w:rPrChange>
        </w:rPr>
        <w:fldChar w:fldCharType="end"/>
      </w:r>
      <w:r w:rsidR="00A802C7" w:rsidRPr="00FC03C2">
        <w:rPr>
          <w:rFonts w:ascii="Arial" w:hAnsi="Arial"/>
          <w:szCs w:val="24"/>
          <w:highlight w:val="yellow"/>
          <w:lang w:eastAsia="zh-CN"/>
          <w:rPrChange w:id="25" w:author="SDWM" w:date="2019-03-08T13:45:00Z">
            <w:rPr>
              <w:rFonts w:ascii="Arial" w:hAnsi="Arial"/>
              <w:szCs w:val="24"/>
              <w:lang w:eastAsia="zh-CN"/>
            </w:rPr>
          </w:rPrChange>
        </w:rPr>
      </w:r>
      <w:r w:rsidR="00A802C7" w:rsidRPr="00FC03C2">
        <w:rPr>
          <w:rFonts w:ascii="Arial" w:hAnsi="Arial"/>
          <w:szCs w:val="24"/>
          <w:highlight w:val="yellow"/>
          <w:lang w:eastAsia="zh-CN"/>
          <w:rPrChange w:id="26" w:author="SDWM" w:date="2019-03-08T13:45:00Z">
            <w:rPr>
              <w:rFonts w:ascii="Arial" w:hAnsi="Arial"/>
              <w:szCs w:val="24"/>
              <w:lang w:eastAsia="zh-CN"/>
            </w:rPr>
          </w:rPrChange>
        </w:rPr>
        <w:fldChar w:fldCharType="separate"/>
      </w:r>
      <w:r w:rsidRPr="00FC03C2">
        <w:rPr>
          <w:rFonts w:ascii="Arial" w:hAnsi="Arial"/>
          <w:szCs w:val="24"/>
          <w:highlight w:val="yellow"/>
          <w:lang w:eastAsia="zh-CN"/>
          <w:rPrChange w:id="27" w:author="SDWM" w:date="2019-03-08T13:45:00Z">
            <w:rPr>
              <w:rFonts w:ascii="Arial" w:hAnsi="Arial"/>
              <w:szCs w:val="24"/>
              <w:lang w:eastAsia="zh-CN"/>
            </w:rPr>
          </w:rPrChange>
        </w:rPr>
        <w:t>[</w:t>
      </w:r>
      <w:r w:rsidR="00A802C7" w:rsidRPr="00FC03C2">
        <w:rPr>
          <w:highlight w:val="yellow"/>
          <w:rPrChange w:id="28" w:author="SDWM" w:date="2019-03-08T13:45:00Z">
            <w:rPr/>
          </w:rPrChange>
        </w:rPr>
        <w:fldChar w:fldCharType="begin"/>
      </w:r>
      <w:r w:rsidRPr="00FC03C2">
        <w:rPr>
          <w:highlight w:val="yellow"/>
          <w:rPrChange w:id="29" w:author="SDWM" w:date="2019-03-08T13:45:00Z">
            <w:rPr/>
          </w:rPrChange>
        </w:rPr>
        <w:instrText xml:space="preserve"> HYPERLINK \l "_ENREF_17" \o "Kiefer, 2013 #63"</w:instrText>
      </w:r>
      <w:r w:rsidR="00A802C7" w:rsidRPr="00FC03C2">
        <w:rPr>
          <w:highlight w:val="yellow"/>
          <w:rPrChange w:id="30" w:author="SDWM" w:date="2019-03-08T13:45:00Z">
            <w:rPr/>
          </w:rPrChange>
        </w:rPr>
        <w:fldChar w:fldCharType="separate"/>
      </w:r>
      <w:r w:rsidRPr="00FC03C2">
        <w:rPr>
          <w:rFonts w:ascii="Arial" w:hAnsi="Arial"/>
          <w:szCs w:val="24"/>
          <w:highlight w:val="yellow"/>
          <w:lang w:eastAsia="zh-CN"/>
          <w:rPrChange w:id="31" w:author="SDWM" w:date="2019-03-08T13:45:00Z">
            <w:rPr>
              <w:rFonts w:ascii="Arial" w:hAnsi="Arial"/>
              <w:szCs w:val="24"/>
              <w:lang w:eastAsia="zh-CN"/>
            </w:rPr>
          </w:rPrChange>
        </w:rPr>
        <w:t>17</w:t>
      </w:r>
      <w:r w:rsidR="00A802C7" w:rsidRPr="00FC03C2">
        <w:rPr>
          <w:rFonts w:ascii="Arial" w:hAnsi="Arial"/>
          <w:szCs w:val="24"/>
          <w:highlight w:val="yellow"/>
          <w:lang w:eastAsia="zh-CN"/>
          <w:rPrChange w:id="32" w:author="SDWM" w:date="2019-03-08T13:45:00Z">
            <w:rPr>
              <w:rFonts w:ascii="Arial" w:hAnsi="Arial"/>
              <w:szCs w:val="24"/>
              <w:lang w:eastAsia="zh-CN"/>
            </w:rPr>
          </w:rPrChange>
        </w:rPr>
        <w:fldChar w:fldCharType="end"/>
      </w:r>
      <w:r w:rsidRPr="00FC03C2">
        <w:rPr>
          <w:rFonts w:ascii="Arial" w:hAnsi="Arial"/>
          <w:szCs w:val="24"/>
          <w:highlight w:val="yellow"/>
          <w:lang w:eastAsia="zh-CN"/>
          <w:rPrChange w:id="33" w:author="SDWM" w:date="2019-03-08T13:45:00Z">
            <w:rPr>
              <w:rFonts w:ascii="Arial" w:hAnsi="Arial"/>
              <w:szCs w:val="24"/>
              <w:lang w:eastAsia="zh-CN"/>
            </w:rPr>
          </w:rPrChange>
        </w:rPr>
        <w:t xml:space="preserve">, </w:t>
      </w:r>
      <w:r w:rsidR="00A802C7" w:rsidRPr="00FC03C2">
        <w:rPr>
          <w:highlight w:val="yellow"/>
          <w:rPrChange w:id="34" w:author="SDWM" w:date="2019-03-08T13:45:00Z">
            <w:rPr/>
          </w:rPrChange>
        </w:rPr>
        <w:fldChar w:fldCharType="begin"/>
      </w:r>
      <w:r w:rsidRPr="00FC03C2">
        <w:rPr>
          <w:highlight w:val="yellow"/>
          <w:rPrChange w:id="35" w:author="SDWM" w:date="2019-03-08T13:45:00Z">
            <w:rPr/>
          </w:rPrChange>
        </w:rPr>
        <w:instrText xml:space="preserve"> HYPERLINK \l "_ENREF_18" \o "Verhoeven, 2013 #302"</w:instrText>
      </w:r>
      <w:r w:rsidR="00A802C7" w:rsidRPr="00FC03C2">
        <w:rPr>
          <w:highlight w:val="yellow"/>
          <w:rPrChange w:id="36" w:author="SDWM" w:date="2019-03-08T13:45:00Z">
            <w:rPr/>
          </w:rPrChange>
        </w:rPr>
        <w:fldChar w:fldCharType="separate"/>
      </w:r>
      <w:r w:rsidRPr="00FC03C2">
        <w:rPr>
          <w:rFonts w:ascii="Arial" w:hAnsi="Arial"/>
          <w:szCs w:val="24"/>
          <w:highlight w:val="yellow"/>
          <w:lang w:eastAsia="zh-CN"/>
          <w:rPrChange w:id="37" w:author="SDWM" w:date="2019-03-08T13:45:00Z">
            <w:rPr>
              <w:rFonts w:ascii="Arial" w:hAnsi="Arial"/>
              <w:szCs w:val="24"/>
              <w:lang w:eastAsia="zh-CN"/>
            </w:rPr>
          </w:rPrChange>
        </w:rPr>
        <w:t>18</w:t>
      </w:r>
      <w:r w:rsidR="00A802C7" w:rsidRPr="00FC03C2">
        <w:rPr>
          <w:rFonts w:ascii="Arial" w:hAnsi="Arial"/>
          <w:szCs w:val="24"/>
          <w:highlight w:val="yellow"/>
          <w:lang w:eastAsia="zh-CN"/>
          <w:rPrChange w:id="38" w:author="SDWM" w:date="2019-03-08T13:45:00Z">
            <w:rPr>
              <w:rFonts w:ascii="Arial" w:hAnsi="Arial"/>
              <w:szCs w:val="24"/>
              <w:lang w:eastAsia="zh-CN"/>
            </w:rPr>
          </w:rPrChange>
        </w:rPr>
        <w:fldChar w:fldCharType="end"/>
      </w:r>
      <w:r w:rsidRPr="00FC03C2">
        <w:rPr>
          <w:rFonts w:ascii="Arial" w:hAnsi="Arial"/>
          <w:szCs w:val="24"/>
          <w:highlight w:val="yellow"/>
          <w:lang w:eastAsia="zh-CN"/>
          <w:rPrChange w:id="39" w:author="SDWM" w:date="2019-03-08T13:45:00Z">
            <w:rPr>
              <w:rFonts w:ascii="Arial" w:hAnsi="Arial"/>
              <w:szCs w:val="24"/>
              <w:lang w:eastAsia="zh-CN"/>
            </w:rPr>
          </w:rPrChange>
        </w:rPr>
        <w:t xml:space="preserve">, </w:t>
      </w:r>
      <w:r w:rsidR="00A802C7" w:rsidRPr="00FC03C2">
        <w:rPr>
          <w:highlight w:val="yellow"/>
          <w:rPrChange w:id="40" w:author="SDWM" w:date="2019-03-08T13:45:00Z">
            <w:rPr/>
          </w:rPrChange>
        </w:rPr>
        <w:fldChar w:fldCharType="begin"/>
      </w:r>
      <w:r w:rsidRPr="00FC03C2">
        <w:rPr>
          <w:highlight w:val="yellow"/>
          <w:rPrChange w:id="41" w:author="SDWM" w:date="2019-03-08T13:45:00Z">
            <w:rPr/>
          </w:rPrChange>
        </w:rPr>
        <w:instrText xml:space="preserve"> HYPERLINK \l "_ENREF_22" \o "Chen, 2016 #5323"</w:instrText>
      </w:r>
      <w:r w:rsidR="00A802C7" w:rsidRPr="00FC03C2">
        <w:rPr>
          <w:highlight w:val="yellow"/>
          <w:rPrChange w:id="42" w:author="SDWM" w:date="2019-03-08T13:45:00Z">
            <w:rPr/>
          </w:rPrChange>
        </w:rPr>
        <w:fldChar w:fldCharType="separate"/>
      </w:r>
      <w:r w:rsidRPr="00FC03C2">
        <w:rPr>
          <w:rFonts w:ascii="Arial" w:hAnsi="Arial"/>
          <w:szCs w:val="24"/>
          <w:highlight w:val="yellow"/>
          <w:lang w:eastAsia="zh-CN"/>
          <w:rPrChange w:id="43" w:author="SDWM" w:date="2019-03-08T13:45:00Z">
            <w:rPr>
              <w:rFonts w:ascii="Arial" w:hAnsi="Arial"/>
              <w:szCs w:val="24"/>
              <w:lang w:eastAsia="zh-CN"/>
            </w:rPr>
          </w:rPrChange>
        </w:rPr>
        <w:t>22</w:t>
      </w:r>
      <w:r w:rsidR="00A802C7" w:rsidRPr="00FC03C2">
        <w:rPr>
          <w:rFonts w:ascii="Arial" w:hAnsi="Arial"/>
          <w:szCs w:val="24"/>
          <w:highlight w:val="yellow"/>
          <w:lang w:eastAsia="zh-CN"/>
          <w:rPrChange w:id="44" w:author="SDWM" w:date="2019-03-08T13:45:00Z">
            <w:rPr>
              <w:rFonts w:ascii="Arial" w:hAnsi="Arial"/>
              <w:szCs w:val="24"/>
              <w:lang w:eastAsia="zh-CN"/>
            </w:rPr>
          </w:rPrChange>
        </w:rPr>
        <w:fldChar w:fldCharType="end"/>
      </w:r>
      <w:r w:rsidRPr="00FC03C2">
        <w:rPr>
          <w:rFonts w:ascii="Arial" w:hAnsi="Arial"/>
          <w:szCs w:val="24"/>
          <w:highlight w:val="yellow"/>
          <w:lang w:eastAsia="zh-CN"/>
          <w:rPrChange w:id="45" w:author="SDWM" w:date="2019-03-08T13:45:00Z">
            <w:rPr>
              <w:rFonts w:ascii="Arial" w:hAnsi="Arial"/>
              <w:szCs w:val="24"/>
              <w:lang w:eastAsia="zh-CN"/>
            </w:rPr>
          </w:rPrChange>
        </w:rPr>
        <w:t>]</w:t>
      </w:r>
      <w:r w:rsidR="00A802C7" w:rsidRPr="00FC03C2">
        <w:rPr>
          <w:rFonts w:ascii="Arial" w:hAnsi="Arial"/>
          <w:szCs w:val="24"/>
          <w:highlight w:val="yellow"/>
          <w:lang w:eastAsia="zh-CN"/>
          <w:rPrChange w:id="46" w:author="SDWM" w:date="2019-03-08T13:45:00Z">
            <w:rPr>
              <w:rFonts w:ascii="Arial" w:hAnsi="Arial"/>
              <w:szCs w:val="24"/>
              <w:lang w:eastAsia="zh-CN"/>
            </w:rPr>
          </w:rPrChange>
        </w:rPr>
        <w:fldChar w:fldCharType="end"/>
      </w:r>
      <w:r w:rsidR="00A802C7" w:rsidRPr="00FC03C2">
        <w:rPr>
          <w:highlight w:val="yellow"/>
          <w:rPrChange w:id="47" w:author="SDWM" w:date="2019-03-08T13:45:00Z">
            <w:rPr/>
          </w:rPrChange>
        </w:rPr>
        <w:fldChar w:fldCharType="begin"/>
      </w:r>
      <w:r w:rsidRPr="00FC03C2">
        <w:rPr>
          <w:highlight w:val="yellow"/>
          <w:rPrChange w:id="48" w:author="SDWM" w:date="2019-03-08T13:45:00Z">
            <w:rPr/>
          </w:rPrChange>
        </w:rPr>
        <w:instrText xml:space="preserve"> HYPERLINK \l "_ENREF_17" \o "Verhoeven, 2013 #302"</w:instrText>
      </w:r>
      <w:r w:rsidR="00A802C7" w:rsidRPr="00FC03C2">
        <w:rPr>
          <w:highlight w:val="yellow"/>
          <w:rPrChange w:id="49" w:author="SDWM" w:date="2019-03-08T13:45:00Z">
            <w:rPr/>
          </w:rPrChange>
        </w:rPr>
        <w:fldChar w:fldCharType="end"/>
      </w:r>
      <w:r w:rsidRPr="00FC03C2">
        <w:rPr>
          <w:rFonts w:ascii="Arial" w:hAnsi="Arial"/>
          <w:szCs w:val="24"/>
          <w:highlight w:val="yellow"/>
          <w:lang w:eastAsia="zh-CN"/>
          <w:rPrChange w:id="50" w:author="SDWM" w:date="2019-03-08T13:45:00Z">
            <w:rPr>
              <w:rFonts w:ascii="Arial" w:hAnsi="Arial"/>
              <w:szCs w:val="24"/>
              <w:lang w:eastAsia="zh-CN"/>
            </w:rPr>
          </w:rPrChange>
        </w:rPr>
        <w:t xml:space="preserve"> In 2016, the CREAM Consortium assessed the age-of-onset associations between these 39 loci and refractive error in 5200 children, and found that in total, they could explain 0.6% and 2.3% of the variance in refractive error at age 7 and age 15, respectively. </w:t>
      </w:r>
      <w:r w:rsidR="00A802C7" w:rsidRPr="00FC03C2">
        <w:rPr>
          <w:rFonts w:ascii="Arial" w:hAnsi="Arial"/>
          <w:szCs w:val="24"/>
          <w:highlight w:val="yellow"/>
          <w:lang w:eastAsia="zh-CN"/>
          <w:rPrChange w:id="51" w:author="SDWM" w:date="2019-03-08T13:45:00Z">
            <w:rPr>
              <w:rFonts w:ascii="Arial" w:hAnsi="Arial"/>
              <w:szCs w:val="24"/>
              <w:lang w:eastAsia="zh-CN"/>
            </w:rPr>
          </w:rPrChange>
        </w:rPr>
        <w:fldChar w:fldCharType="begin">
          <w:fldData xml:space="preserve">PEVuZE5vdGU+PENpdGU+PEF1dGhvcj5GYW48L0F1dGhvcj48WWVhcj4yMDE2PC9ZZWFyPjxSZWNO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</w:fldData>
        </w:fldChar>
      </w:r>
      <w:r w:rsidRPr="00FC03C2">
        <w:rPr>
          <w:rFonts w:ascii="Arial" w:hAnsi="Arial"/>
          <w:szCs w:val="24"/>
          <w:highlight w:val="yellow"/>
          <w:lang w:eastAsia="zh-CN"/>
          <w:rPrChange w:id="52" w:author="SDWM" w:date="2019-03-08T13:45:00Z">
            <w:rPr>
              <w:rFonts w:ascii="Arial" w:hAnsi="Arial"/>
              <w:szCs w:val="24"/>
              <w:lang w:eastAsia="zh-CN"/>
            </w:rPr>
          </w:rPrChange>
        </w:rPr>
        <w:instrText xml:space="preserve"> ADDIN EN.CITE </w:instrText>
      </w:r>
      <w:r w:rsidR="00A802C7" w:rsidRPr="00FC03C2">
        <w:rPr>
          <w:rFonts w:ascii="Arial" w:hAnsi="Arial"/>
          <w:szCs w:val="24"/>
          <w:highlight w:val="yellow"/>
          <w:lang w:eastAsia="zh-CN"/>
          <w:rPrChange w:id="53" w:author="SDWM" w:date="2019-03-08T13:45:00Z">
            <w:rPr>
              <w:rFonts w:ascii="Arial" w:hAnsi="Arial"/>
              <w:szCs w:val="24"/>
              <w:lang w:eastAsia="zh-CN"/>
            </w:rPr>
          </w:rPrChange>
        </w:rPr>
        <w:fldChar w:fldCharType="begin">
          <w:fldData xml:space="preserve">PEVuZE5vdGU+PENpdGU+PEF1dGhvcj5GYW48L0F1dGhvcj48WWVhcj4yMDE2PC9ZZWFyPjxSZWNO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</w:fldData>
        </w:fldChar>
      </w:r>
      <w:r w:rsidRPr="00FC03C2">
        <w:rPr>
          <w:rFonts w:ascii="Arial" w:hAnsi="Arial"/>
          <w:szCs w:val="24"/>
          <w:highlight w:val="yellow"/>
          <w:lang w:eastAsia="zh-CN"/>
          <w:rPrChange w:id="54" w:author="SDWM" w:date="2019-03-08T13:45:00Z">
            <w:rPr>
              <w:rFonts w:ascii="Arial" w:hAnsi="Arial"/>
              <w:szCs w:val="24"/>
              <w:lang w:eastAsia="zh-CN"/>
            </w:rPr>
          </w:rPrChange>
        </w:rPr>
        <w:instrText xml:space="preserve"> ADDIN EN.CITE.DATA </w:instrText>
      </w:r>
      <w:r w:rsidR="00A802C7" w:rsidRPr="00FC03C2">
        <w:rPr>
          <w:rFonts w:ascii="Arial" w:hAnsi="Arial"/>
          <w:szCs w:val="24"/>
          <w:highlight w:val="yellow"/>
          <w:lang w:eastAsia="zh-CN"/>
          <w:rPrChange w:id="55" w:author="SDWM" w:date="2019-03-08T13:45:00Z">
            <w:rPr>
              <w:rFonts w:ascii="Arial" w:hAnsi="Arial"/>
              <w:szCs w:val="24"/>
              <w:lang w:eastAsia="zh-CN"/>
            </w:rPr>
          </w:rPrChange>
        </w:rPr>
      </w:r>
      <w:r w:rsidR="00A802C7" w:rsidRPr="00FC03C2">
        <w:rPr>
          <w:rFonts w:ascii="Arial" w:hAnsi="Arial"/>
          <w:szCs w:val="24"/>
          <w:highlight w:val="yellow"/>
          <w:lang w:eastAsia="zh-CN"/>
          <w:rPrChange w:id="56" w:author="SDWM" w:date="2019-03-08T13:45:00Z">
            <w:rPr>
              <w:rFonts w:ascii="Arial" w:hAnsi="Arial"/>
              <w:szCs w:val="24"/>
              <w:lang w:eastAsia="zh-CN"/>
            </w:rPr>
          </w:rPrChange>
        </w:rPr>
        <w:fldChar w:fldCharType="end"/>
      </w:r>
      <w:r w:rsidR="00A802C7" w:rsidRPr="00FC03C2">
        <w:rPr>
          <w:rFonts w:ascii="Arial" w:hAnsi="Arial"/>
          <w:szCs w:val="24"/>
          <w:highlight w:val="yellow"/>
          <w:lang w:eastAsia="zh-CN"/>
          <w:rPrChange w:id="57" w:author="SDWM" w:date="2019-03-08T13:45:00Z">
            <w:rPr>
              <w:rFonts w:ascii="Arial" w:hAnsi="Arial"/>
              <w:szCs w:val="24"/>
              <w:lang w:eastAsia="zh-CN"/>
            </w:rPr>
          </w:rPrChange>
        </w:rPr>
      </w:r>
      <w:r w:rsidR="00A802C7" w:rsidRPr="00FC03C2">
        <w:rPr>
          <w:rFonts w:ascii="Arial" w:hAnsi="Arial"/>
          <w:szCs w:val="24"/>
          <w:highlight w:val="yellow"/>
          <w:lang w:eastAsia="zh-CN"/>
          <w:rPrChange w:id="58" w:author="SDWM" w:date="2019-03-08T13:45:00Z">
            <w:rPr>
              <w:rFonts w:ascii="Arial" w:hAnsi="Arial"/>
              <w:szCs w:val="24"/>
              <w:lang w:eastAsia="zh-CN"/>
            </w:rPr>
          </w:rPrChange>
        </w:rPr>
        <w:fldChar w:fldCharType="separate"/>
      </w:r>
      <w:r w:rsidRPr="00FC03C2">
        <w:rPr>
          <w:rFonts w:ascii="Arial" w:hAnsi="Arial"/>
          <w:szCs w:val="24"/>
          <w:highlight w:val="yellow"/>
          <w:lang w:eastAsia="zh-CN"/>
          <w:rPrChange w:id="59" w:author="SDWM" w:date="2019-03-08T13:45:00Z">
            <w:rPr>
              <w:rFonts w:ascii="Arial" w:hAnsi="Arial"/>
              <w:szCs w:val="24"/>
              <w:lang w:eastAsia="zh-CN"/>
            </w:rPr>
          </w:rPrChange>
        </w:rPr>
        <w:t>[</w:t>
      </w:r>
      <w:r w:rsidR="00A802C7" w:rsidRPr="00FC03C2">
        <w:rPr>
          <w:highlight w:val="yellow"/>
          <w:rPrChange w:id="60" w:author="SDWM" w:date="2019-03-08T13:45:00Z">
            <w:rPr/>
          </w:rPrChange>
        </w:rPr>
        <w:fldChar w:fldCharType="begin"/>
      </w:r>
      <w:r w:rsidRPr="00FC03C2">
        <w:rPr>
          <w:highlight w:val="yellow"/>
          <w:rPrChange w:id="61" w:author="SDWM" w:date="2019-03-08T13:45:00Z">
            <w:rPr/>
          </w:rPrChange>
        </w:rPr>
        <w:instrText xml:space="preserve"> HYPERLINK \l "_ENREF_27" \o "Fan, 2016 #5444"</w:instrText>
      </w:r>
      <w:r w:rsidR="00A802C7" w:rsidRPr="00FC03C2">
        <w:rPr>
          <w:highlight w:val="yellow"/>
          <w:rPrChange w:id="62" w:author="SDWM" w:date="2019-03-08T13:45:00Z">
            <w:rPr/>
          </w:rPrChange>
        </w:rPr>
        <w:fldChar w:fldCharType="separate"/>
      </w:r>
      <w:r w:rsidRPr="00FC03C2">
        <w:rPr>
          <w:rFonts w:ascii="Arial" w:hAnsi="Arial"/>
          <w:szCs w:val="24"/>
          <w:highlight w:val="yellow"/>
          <w:lang w:eastAsia="zh-CN"/>
          <w:rPrChange w:id="63" w:author="SDWM" w:date="2019-03-08T13:45:00Z">
            <w:rPr>
              <w:rFonts w:ascii="Arial" w:hAnsi="Arial"/>
              <w:szCs w:val="24"/>
              <w:lang w:eastAsia="zh-CN"/>
            </w:rPr>
          </w:rPrChange>
        </w:rPr>
        <w:t>27</w:t>
      </w:r>
      <w:r w:rsidR="00A802C7" w:rsidRPr="00FC03C2">
        <w:rPr>
          <w:rFonts w:ascii="Arial" w:hAnsi="Arial"/>
          <w:szCs w:val="24"/>
          <w:highlight w:val="yellow"/>
          <w:lang w:eastAsia="zh-CN"/>
          <w:rPrChange w:id="64" w:author="SDWM" w:date="2019-03-08T13:45:00Z">
            <w:rPr>
              <w:rFonts w:ascii="Arial" w:hAnsi="Arial"/>
              <w:szCs w:val="24"/>
              <w:lang w:eastAsia="zh-CN"/>
            </w:rPr>
          </w:rPrChange>
        </w:rPr>
        <w:fldChar w:fldCharType="end"/>
      </w:r>
      <w:r w:rsidRPr="00FC03C2">
        <w:rPr>
          <w:rFonts w:ascii="Arial" w:hAnsi="Arial"/>
          <w:szCs w:val="24"/>
          <w:highlight w:val="yellow"/>
          <w:lang w:eastAsia="zh-CN"/>
          <w:rPrChange w:id="65" w:author="SDWM" w:date="2019-03-08T13:45:00Z">
            <w:rPr>
              <w:rFonts w:ascii="Arial" w:hAnsi="Arial"/>
              <w:szCs w:val="24"/>
              <w:lang w:eastAsia="zh-CN"/>
            </w:rPr>
          </w:rPrChange>
        </w:rPr>
        <w:t>]</w:t>
      </w:r>
      <w:r w:rsidR="00A802C7" w:rsidRPr="00FC03C2">
        <w:rPr>
          <w:rFonts w:ascii="Arial" w:hAnsi="Arial"/>
          <w:szCs w:val="24"/>
          <w:highlight w:val="yellow"/>
          <w:lang w:eastAsia="zh-CN"/>
          <w:rPrChange w:id="66" w:author="SDWM" w:date="2019-03-08T13:45:00Z">
            <w:rPr>
              <w:rFonts w:ascii="Arial" w:hAnsi="Arial"/>
              <w:szCs w:val="24"/>
              <w:lang w:eastAsia="zh-CN"/>
            </w:rPr>
          </w:rPrChange>
        </w:rPr>
        <w:fldChar w:fldCharType="end"/>
      </w:r>
      <w:r w:rsidRPr="00FC03C2">
        <w:rPr>
          <w:rFonts w:ascii="Arial" w:hAnsi="Arial"/>
          <w:szCs w:val="24"/>
          <w:highlight w:val="yellow"/>
          <w:lang w:eastAsia="zh-CN"/>
          <w:rPrChange w:id="67" w:author="SDWM" w:date="2019-03-08T13:45:00Z">
            <w:rPr>
              <w:rFonts w:ascii="Arial" w:hAnsi="Arial"/>
              <w:szCs w:val="24"/>
              <w:lang w:eastAsia="zh-CN"/>
            </w:rPr>
          </w:rPrChange>
        </w:rPr>
        <w:t xml:space="preserve"> Our results show that adding these 39 SNPs does not improve the performance of a myopia prediction model.</w:t>
      </w:r>
      <w:r>
        <w:rPr>
          <w:rFonts w:ascii="Arial" w:hAnsi="Arial"/>
          <w:szCs w:val="24"/>
          <w:lang w:eastAsia="zh-CN"/>
        </w:rPr>
        <w:t xml:space="preserve"> There are several possible reasons for this: (1) the “missing heritability problem” which implies the contribution of GWAS significant SNPs is far less than the heritability estimation identified by genetic epidemiology studies, including the classic twin study;</w:t>
      </w:r>
      <w:r w:rsidR="00A802C7">
        <w:rPr>
          <w:rFonts w:ascii="Arial" w:hAnsi="Arial"/>
          <w:szCs w:val="24"/>
          <w:lang w:eastAsia="zh-CN"/>
        </w:rPr>
        <w:fldChar w:fldCharType="begin">
          <w:fldData xml:space="preserve">PEVuZE5vdGU+PENpdGU+PEF1dGhvcj5MeWhuZTwvQXV0aG9yPjxZZWFyPjIwMDE8L1llYXI+PFJl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PEVuZE5vdGU+PENpdGU+PEF1dGhvcj5MeWhuZTwvQXV0aG9yPjxZZWFyPjIwMDE8L1llYXI+PFJl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31" w:tooltip="Lyhne, 2001 #5188" w:history="1">
        <w:r>
          <w:rPr>
            <w:rFonts w:ascii="Arial" w:hAnsi="Arial"/>
            <w:szCs w:val="24"/>
            <w:lang w:eastAsia="zh-CN"/>
          </w:rPr>
          <w:t>31-33</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(2) there is low penetrance and effect size for the GWAS significant SNPs related to myopia or refractive error, in contrast to other SNPs such as the CFH in age-related macular degeneration which may have a stronger predictive ability;</w:t>
      </w:r>
      <w:r w:rsidR="00A802C7">
        <w:rPr>
          <w:rFonts w:ascii="Arial" w:hAnsi="Arial"/>
          <w:szCs w:val="24"/>
          <w:lang w:eastAsia="zh-CN"/>
        </w:rPr>
        <w:fldChar w:fldCharType="begin">
          <w:fldData xml:space="preserve">PEVuZE5vdGU+PENpdGU+PEF1dGhvcj5TZWRkb248L0F1dGhvcj48WWVhcj4yMDE1PC9ZZWFyPjxS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PEVuZE5vdGU+PENpdGU+PEF1dGhvcj5TZWRkb248L0F1dGhvcj48WWVhcj4yMDE1PC9ZZWFyPjxS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34" w:tooltip="Seddon, 2015 #310" w:history="1">
        <w:r>
          <w:rPr>
            <w:rFonts w:ascii="Arial" w:hAnsi="Arial"/>
            <w:szCs w:val="24"/>
            <w:lang w:eastAsia="zh-CN"/>
          </w:rPr>
          <w:t>34</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(3) these SNPs were </w:t>
      </w:r>
      <w:r>
        <w:rPr>
          <w:rFonts w:ascii="Arial" w:hAnsi="Arial"/>
          <w:szCs w:val="24"/>
          <w:lang w:eastAsia="zh-CN"/>
        </w:rPr>
        <w:lastRenderedPageBreak/>
        <w:t>taken from two GWAS that examined mostly adults from Caucasian populations,</w:t>
      </w:r>
      <w:r w:rsidR="00A802C7">
        <w:rPr>
          <w:rFonts w:ascii="Arial" w:hAnsi="Arial"/>
          <w:szCs w:val="24"/>
          <w:lang w:eastAsia="zh-CN"/>
        </w:rPr>
        <w:fldChar w:fldCharType="begin">
          <w:fldData xml:space="preserve">PEVuZE5vdGU+PENpdGU+PEF1dGhvcj5WZXJob2V2ZW48L0F1dGhvcj48WWVhcj4yMDEzPC9ZZWFy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MTAwMzI5OTwvcGFnZXM+PHZvbHVtZT45PC92b2x1bWU+PG51bWJlcj4yPC9udW1iZXI+PGtleXdv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PEVuZE5vdGU+PENpdGU+PEF1dGhvcj5WZXJob2V2ZW48L0F1dGhvcj48WWVhcj4yMDEzPC9ZZWFy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MTAwMzI5OTwvcGFnZXM+PHZvbHVtZT45PC92b2x1bWU+PG51bWJlcj4yPC9udW1iZXI+PGtleXdv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17" w:tooltip="Kiefer, 2013 #63" w:history="1">
        <w:r>
          <w:rPr>
            <w:rFonts w:ascii="Arial" w:hAnsi="Arial"/>
            <w:szCs w:val="24"/>
            <w:lang w:eastAsia="zh-CN"/>
          </w:rPr>
          <w:t>17</w:t>
        </w:r>
      </w:hyperlink>
      <w:r>
        <w:rPr>
          <w:rFonts w:ascii="Arial" w:hAnsi="Arial"/>
          <w:szCs w:val="24"/>
          <w:lang w:eastAsia="zh-CN"/>
        </w:rPr>
        <w:t xml:space="preserve">, </w:t>
      </w:r>
      <w:hyperlink w:anchor="_ENREF_18" w:tooltip="Verhoeven, 2013 #302" w:history="1">
        <w:r>
          <w:rPr>
            <w:rFonts w:ascii="Arial" w:hAnsi="Arial"/>
            <w:szCs w:val="24"/>
            <w:lang w:eastAsia="zh-CN"/>
          </w:rPr>
          <w:t>18</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whilst our analysis included twins aged 7-15 years of Chinese ancestry; and (4) the simple baseline model that included age, relevant refraction and gender already achieved excellent prediction performance, thus limiting the potential additional value from add-on genetic information.</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del w:id="68" w:author="zheng" w:date="2019-02-23T10:56:00Z"/>
          <w:rFonts w:ascii="Arial" w:hAnsi="Arial"/>
          <w:szCs w:val="24"/>
          <w:lang w:eastAsia="zh-CN"/>
        </w:rPr>
      </w:pPr>
      <w:r>
        <w:rPr>
          <w:rFonts w:ascii="Arial" w:hAnsi="Arial"/>
          <w:szCs w:val="24"/>
          <w:lang w:eastAsia="zh-CN"/>
        </w:rPr>
        <w:t>Previous longitudinal studies have reported that parental myopia is strongly associated with myopia onset,</w:t>
      </w:r>
      <w:r w:rsidR="00A802C7">
        <w:rPr>
          <w:bCs w:val="0"/>
          <w:szCs w:val="24"/>
        </w:rPr>
        <w:fldChar w:fldCharType="begin">
          <w:fldData xml:space="preserve">PEVuZE5vdGU+PENpdGU+PEF1dGhvcj5Kb25lcy1Kb3JkYW48L0F1dGhvcj48WWVhcj4yMDEwPC9Z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</w:fldData>
        </w:fldChar>
      </w:r>
      <w:r>
        <w:rPr>
          <w:rFonts w:ascii="Arial" w:hAnsi="Arial"/>
          <w:szCs w:val="24"/>
          <w:lang w:eastAsia="zh-CN"/>
        </w:rPr>
        <w:instrText xml:space="preserve"> ADDIN EN.CITE </w:instrText>
      </w:r>
      <w:r w:rsidR="00A802C7">
        <w:rPr>
          <w:bCs w:val="0"/>
          <w:szCs w:val="24"/>
        </w:rPr>
        <w:fldChar w:fldCharType="begin">
          <w:fldData xml:space="preserve">PEVuZE5vdGU+PENpdGU+PEF1dGhvcj5Kb25lcy1Kb3JkYW48L0F1dGhvcj48WWVhcj4yMDEwPC9Z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</w:fldData>
        </w:fldChar>
      </w:r>
      <w:r>
        <w:rPr>
          <w:rFonts w:ascii="Arial" w:hAnsi="Arial"/>
          <w:szCs w:val="24"/>
          <w:lang w:eastAsia="zh-CN"/>
        </w:rPr>
        <w:instrText xml:space="preserve"> ADDIN EN.CITE.DATA </w:instrText>
      </w:r>
      <w:r w:rsidR="00A802C7">
        <w:rPr>
          <w:bCs w:val="0"/>
          <w:szCs w:val="24"/>
        </w:rPr>
      </w:r>
      <w:r w:rsidR="00A802C7">
        <w:rPr>
          <w:bCs w:val="0"/>
          <w:szCs w:val="24"/>
        </w:rPr>
        <w:fldChar w:fldCharType="end"/>
      </w:r>
      <w:r w:rsidR="00A802C7">
        <w:rPr>
          <w:bCs w:val="0"/>
          <w:szCs w:val="24"/>
        </w:rPr>
      </w:r>
      <w:r w:rsidR="00A802C7">
        <w:rPr>
          <w:bCs w:val="0"/>
          <w:szCs w:val="24"/>
        </w:rPr>
        <w:fldChar w:fldCharType="separate"/>
      </w:r>
      <w:r>
        <w:rPr>
          <w:rFonts w:ascii="Arial" w:hAnsi="Arial"/>
          <w:szCs w:val="24"/>
          <w:lang w:eastAsia="zh-CN"/>
        </w:rPr>
        <w:t>[</w:t>
      </w:r>
      <w:hyperlink w:anchor="_ENREF_35" w:tooltip="Jones-Jordan, 2010 #4936" w:history="1">
        <w:r>
          <w:rPr>
            <w:rFonts w:ascii="Arial" w:hAnsi="Arial"/>
            <w:szCs w:val="24"/>
            <w:lang w:eastAsia="zh-CN"/>
          </w:rPr>
          <w:t>35</w:t>
        </w:r>
      </w:hyperlink>
      <w:r>
        <w:rPr>
          <w:rFonts w:ascii="Arial" w:hAnsi="Arial"/>
          <w:szCs w:val="24"/>
          <w:lang w:eastAsia="zh-CN"/>
        </w:rPr>
        <w:t xml:space="preserve">, </w:t>
      </w:r>
      <w:hyperlink w:anchor="_ENREF_36" w:tooltip="Mutti, 2002 #5167" w:history="1">
        <w:r>
          <w:rPr>
            <w:rFonts w:ascii="Arial" w:hAnsi="Arial"/>
            <w:szCs w:val="24"/>
            <w:lang w:eastAsia="zh-CN"/>
          </w:rPr>
          <w:t>36</w:t>
        </w:r>
      </w:hyperlink>
      <w:r>
        <w:rPr>
          <w:rFonts w:ascii="Arial" w:hAnsi="Arial"/>
          <w:szCs w:val="24"/>
          <w:lang w:eastAsia="zh-CN"/>
        </w:rPr>
        <w:t>]</w:t>
      </w:r>
      <w:r w:rsidR="00A802C7">
        <w:rPr>
          <w:bCs w:val="0"/>
          <w:szCs w:val="24"/>
        </w:rPr>
        <w:fldChar w:fldCharType="end"/>
      </w:r>
      <w:r>
        <w:rPr>
          <w:rFonts w:ascii="Arial" w:hAnsi="Arial"/>
          <w:szCs w:val="24"/>
          <w:lang w:eastAsia="zh-CN"/>
        </w:rPr>
        <w:t xml:space="preserve"> and the acceleration of myopic progression.</w:t>
      </w:r>
      <w:r w:rsidR="00A802C7">
        <w:rPr>
          <w:bCs w:val="0"/>
          <w:szCs w:val="24"/>
        </w:rPr>
        <w:fldChar w:fldCharType="begin"/>
      </w:r>
      <w:r>
        <w:rPr>
          <w:rFonts w:ascii="Arial" w:hAnsi="Arial"/>
          <w:szCs w:val="24"/>
          <w:lang w:eastAsia="zh-CN"/>
        </w:rPr>
        <w:instrText xml:space="preserve"> ADDIN EN.CITE &lt;EndNote&gt;&lt;Cite&gt;&lt;Author&gt;Chen&lt;/Author&gt;&lt;Year&gt;2016&lt;/Year&gt;&lt;RecNum&gt;5307&lt;/RecNum&gt;&lt;DisplayText&gt;[26]&lt;/DisplayText&gt;&lt;record&gt;&lt;rec-number&gt;5307&lt;/rec-number&gt;&lt;foreign-keys&gt;&lt;key app="EN" db-id="afwdtsxvgvprvkefprr5etv69xf5t55svvdv" timestamp="1480243622"&gt;5307&lt;/key&gt;&lt;/foreign-keys&gt;&lt;ref-type name="Journal Article"&gt;17&lt;/ref-type&gt;&lt;contributors&gt;&lt;authors&gt;&lt;author&gt;Chen, Y.&lt;/author&gt;&lt;author&gt;Chang, B. H.&lt;/author&gt;&lt;author&gt;Ding, X.&lt;/author&gt;&lt;author&gt;He, M.&lt;/author&gt;&lt;/authors&gt;&lt;/contributors&gt;&lt;auth-address&gt;State Key Laboratory of Ophthalmology, Zhongshan Ophthalmic Center, Sun Yat-sen University, Guangzhou, China.&amp;#xD;Centre for Eye Research Australia, University of Melbourne, Royal Victorian Eye and Ear Hospital, East Melbourne, Victoria, Australia.&lt;/auth-address&gt;&lt;titles&gt;&lt;title&gt;Patterns in longitudinal growth of refraction in Southern Chinese children: cluster and principal component analysis&lt;/title&gt;&lt;secondary-title&gt;Sci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reports&lt;/abbr-1&gt;&lt;/alt-periodical&gt;&lt;pages&gt;37636&lt;/pages&gt;&lt;volume&gt;6&lt;/volume&gt;&lt;edition&gt;2016/11/23&lt;/edition&gt;&lt;dates&gt;&lt;year&gt;2016&lt;/year&gt;&lt;pub-dates&gt;&lt;date&gt;Nov 22&lt;/date&gt;&lt;/pub-dates&gt;&lt;/dates&gt;&lt;isbn&gt;2045-2322 (Electronic)&amp;#xD;2045-2322 (Linking)&lt;/isbn&gt;&lt;accession-num&gt;27874105&lt;/accession-num&gt;&lt;urls&gt;&lt;related-urls&gt;&lt;url&gt;http://www.ncbi.nlm.nih.gov/pubmed/27874105&lt;/url&gt;&lt;/related-urls&gt;&lt;/urls&gt;&lt;custom2&gt;5118713&lt;/custom2&gt;&lt;electronic-resource-num&gt;10.1038/srep37636&lt;/electronic-resource-num&gt;&lt;remote-database-provider&gt;Nlm&lt;/remote-database-provider&gt;&lt;language&gt;Eng&lt;/language&gt;&lt;/record&gt;&lt;/Cite&gt;&lt;/EndNote&gt;</w:instrText>
      </w:r>
      <w:r w:rsidR="00A802C7">
        <w:rPr>
          <w:bCs w:val="0"/>
          <w:szCs w:val="24"/>
        </w:rPr>
        <w:fldChar w:fldCharType="separate"/>
      </w:r>
      <w:r>
        <w:rPr>
          <w:rFonts w:ascii="Arial" w:hAnsi="Arial"/>
          <w:szCs w:val="24"/>
          <w:lang w:eastAsia="zh-CN"/>
        </w:rPr>
        <w:t>[</w:t>
      </w:r>
      <w:hyperlink w:anchor="_ENREF_26" w:tooltip="Chen, 2016 #5307" w:history="1">
        <w:r>
          <w:rPr>
            <w:rFonts w:ascii="Arial" w:hAnsi="Arial"/>
            <w:szCs w:val="24"/>
            <w:lang w:eastAsia="zh-CN"/>
          </w:rPr>
          <w:t>26</w:t>
        </w:r>
      </w:hyperlink>
      <w:r>
        <w:rPr>
          <w:rFonts w:ascii="Arial" w:hAnsi="Arial"/>
          <w:szCs w:val="24"/>
          <w:lang w:eastAsia="zh-CN"/>
        </w:rPr>
        <w:t>]</w:t>
      </w:r>
      <w:r w:rsidR="00A802C7">
        <w:rPr>
          <w:bCs w:val="0"/>
          <w:szCs w:val="24"/>
        </w:rPr>
        <w:fldChar w:fldCharType="end"/>
      </w:r>
      <w:r>
        <w:rPr>
          <w:rFonts w:ascii="Arial" w:hAnsi="Arial"/>
          <w:szCs w:val="24"/>
          <w:lang w:eastAsia="zh-CN"/>
        </w:rPr>
        <w:t xml:space="preserve"> However, the current study has shown that although parental myopia is associated with childhood myopia, it is not an important predictor for future myopic SE. The inclusion of parental myopia into the original model revealed an improved performance when predicting myopia using data at the baseline only, but this benefit no longer existed after SE at follow-up visits were included. Similarly, Chua et al. found in a prediction model of high myopia</w:t>
      </w:r>
      <w:r w:rsidR="00A802C7">
        <w:rPr>
          <w:bCs w:val="0"/>
          <w:szCs w:val="24"/>
        </w:rPr>
        <w:fldChar w:fldCharType="begin"/>
      </w:r>
      <w:r>
        <w:rPr>
          <w:rFonts w:ascii="Arial" w:hAnsi="Arial"/>
          <w:szCs w:val="24"/>
          <w:lang w:eastAsia="zh-CN"/>
        </w:rPr>
        <w:instrText xml:space="preserve"> ADDIN EN.CITE &lt;EndNote&gt;&lt;Cite&gt;&lt;Author&gt;Chua&lt;/Author&gt;&lt;Year&gt;2016&lt;/Year&gt;&lt;RecNum&gt;5306&lt;/RecNum&gt;&lt;DisplayText&gt;[21]&lt;/DisplayText&gt;&lt;record&gt;&lt;rec-number&gt;5306&lt;/rec-number&gt;&lt;foreign-keys&gt;&lt;key app="EN" db-id="afwdtsxvgvprvkefprr5etv69xf5t55svvdv" timestamp="1478393646"&gt;5306&lt;/key&gt;&lt;/foreign-keys&gt;&lt;ref-type name="Journal Article"&gt;17&lt;/ref-type&gt;&lt;contributors&gt;&lt;authors&gt;&lt;author&gt;Chua, S. Y.&lt;/author&gt;&lt;author&gt;Sabanayagam, C.&lt;/author&gt;&lt;author&gt;Cheung, Y. B.&lt;/author&gt;&lt;author&gt;Chia, A.&lt;/author&gt;&lt;author&gt;Valenzuela, R. K.&lt;/author&gt;&lt;author&gt;Tan, D.&lt;/author&gt;&lt;author&gt;Wong, T. Y.&lt;/author&gt;&lt;author&gt;Cheng, C. Y.&lt;/author&gt;&lt;author&gt;Saw, S. M.&lt;/author&gt;&lt;/authors&gt;&lt;/contributors&gt;&lt;auth-address&gt;Saw Swee Hock School of Public Health, National University of Singapore, Singapore, Singapore.&amp;#xD;Singapore Eye Research Institute, Singapore National Eye Centre, Singapore, Singapore.&amp;#xD;Centre for Quantitative Medicine, Duke-NUS Medical School, Singapore, Singapore.&amp;#xD;Department of Ophthalmology, Yong Loo Lin School of Medicine, National University of Singapore and National University Health System, Singapore, Singapore.&amp;#xD;Genome Institute of Singapore, A*STAR, Singapore, Singapore.&lt;/auth-address&gt;&lt;titles&gt;&lt;title&gt;Age of onset of myopia predicts risk of high myopia in later childhood in myopic Singapore children&lt;/title&gt;&lt;secondary-title&gt;Ophthalmic Physiol Opt&lt;/secondary-title&gt;&lt;alt-title&gt;Ophthalmic &amp;amp; physiological optics : the journal of the British College of Ophthalmic Opticians (Optometrists)&lt;/alt-title&gt;&lt;/titles&gt;&lt;periodical&gt;&lt;full-title&gt;Ophthalmic Physiol Opt&lt;/full-title&gt;&lt;/periodical&gt;&lt;pages&gt;388-94&lt;/pages&gt;&lt;volume&gt;36&lt;/volume&gt;&lt;number&gt;4&lt;/number&gt;&lt;edition&gt;2016/06/29&lt;/edition&gt;&lt;dates&gt;&lt;year&gt;2016&lt;/year&gt;&lt;pub-dates&gt;&lt;date&gt;Jul&lt;/date&gt;&lt;/pub-dates&gt;&lt;/dates&gt;&lt;isbn&gt;0275-5408&lt;/isbn&gt;&lt;accession-num&gt;27350183&lt;/accession-num&gt;&lt;urls&gt;&lt;/urls&gt;&lt;electronic-resource-num&gt;10.1111/opo.12305&lt;/electronic-resource-num&gt;&lt;remote-database-provider&gt;Nlm&lt;/remote-database-provider&gt;&lt;language&gt;Eng&lt;/language&gt;&lt;/record&gt;&lt;/Cite&gt;&lt;/EndNote&gt;</w:instrText>
      </w:r>
      <w:r w:rsidR="00A802C7">
        <w:rPr>
          <w:bCs w:val="0"/>
          <w:szCs w:val="24"/>
        </w:rPr>
        <w:fldChar w:fldCharType="separate"/>
      </w:r>
      <w:r>
        <w:rPr>
          <w:rFonts w:ascii="Arial" w:hAnsi="Arial"/>
          <w:szCs w:val="24"/>
          <w:lang w:eastAsia="zh-CN"/>
        </w:rPr>
        <w:t>[</w:t>
      </w:r>
      <w:hyperlink w:anchor="_ENREF_21" w:tooltip="Chua, 2016 #5306" w:history="1">
        <w:r>
          <w:rPr>
            <w:rFonts w:ascii="Arial" w:hAnsi="Arial"/>
            <w:szCs w:val="24"/>
            <w:lang w:eastAsia="zh-CN"/>
          </w:rPr>
          <w:t>21</w:t>
        </w:r>
      </w:hyperlink>
      <w:r>
        <w:rPr>
          <w:rFonts w:ascii="Arial" w:hAnsi="Arial"/>
          <w:szCs w:val="24"/>
          <w:lang w:eastAsia="zh-CN"/>
        </w:rPr>
        <w:t>]</w:t>
      </w:r>
      <w:r w:rsidR="00A802C7">
        <w:rPr>
          <w:bCs w:val="0"/>
          <w:szCs w:val="24"/>
        </w:rPr>
        <w:fldChar w:fldCharType="end"/>
      </w:r>
      <w:r>
        <w:rPr>
          <w:rFonts w:ascii="Arial" w:hAnsi="Arial"/>
          <w:szCs w:val="24"/>
          <w:lang w:eastAsia="zh-CN"/>
        </w:rPr>
        <w:t xml:space="preserve"> that parental myopia only improved the AUC minimally when compared to age of myopia onset. The heritability of myopia obtained from parent-offspring correlations has varied in previous reports, particularly in the setting of major differences in environmental exposures between generations.</w:t>
      </w:r>
      <w:r w:rsidR="00A802C7">
        <w:rPr>
          <w:bCs w:val="0"/>
          <w:szCs w:val="24"/>
        </w:rPr>
        <w:fldChar w:fldCharType="begin">
          <w:fldData xml:space="preserve">PEVuZE5vdGU+PENpdGU+PEF1dGhvcj5HdWdnZW5oZWltPC9BdXRob3I+PFllYXI+MjAwMDwvWWVh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</w:fldData>
        </w:fldChar>
      </w:r>
      <w:r>
        <w:rPr>
          <w:rFonts w:ascii="Arial" w:hAnsi="Arial"/>
          <w:szCs w:val="24"/>
          <w:lang w:eastAsia="zh-CN"/>
        </w:rPr>
        <w:instrText xml:space="preserve"> ADDIN EN.CITE </w:instrText>
      </w:r>
      <w:r w:rsidR="00A802C7">
        <w:rPr>
          <w:bCs w:val="0"/>
          <w:szCs w:val="24"/>
        </w:rPr>
        <w:fldChar w:fldCharType="begin">
          <w:fldData xml:space="preserve">PEVuZE5vdGU+PENpdGU+PEF1dGhvcj5HdWdnZW5oZWltPC9BdXRob3I+PFllYXI+MjAwMDwvWWVh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</w:fldData>
        </w:fldChar>
      </w:r>
      <w:r>
        <w:rPr>
          <w:rFonts w:ascii="Arial" w:hAnsi="Arial"/>
          <w:szCs w:val="24"/>
          <w:lang w:eastAsia="zh-CN"/>
        </w:rPr>
        <w:instrText xml:space="preserve"> ADDIN EN.CITE.DATA </w:instrText>
      </w:r>
      <w:r w:rsidR="00A802C7">
        <w:rPr>
          <w:bCs w:val="0"/>
          <w:szCs w:val="24"/>
        </w:rPr>
      </w:r>
      <w:r w:rsidR="00A802C7">
        <w:rPr>
          <w:bCs w:val="0"/>
          <w:szCs w:val="24"/>
        </w:rPr>
        <w:fldChar w:fldCharType="end"/>
      </w:r>
      <w:r w:rsidR="00A802C7">
        <w:rPr>
          <w:bCs w:val="0"/>
          <w:szCs w:val="24"/>
        </w:rPr>
      </w:r>
      <w:r w:rsidR="00A802C7">
        <w:rPr>
          <w:bCs w:val="0"/>
          <w:szCs w:val="24"/>
        </w:rPr>
        <w:fldChar w:fldCharType="separate"/>
      </w:r>
      <w:r>
        <w:rPr>
          <w:rFonts w:ascii="Arial" w:hAnsi="Arial"/>
          <w:szCs w:val="24"/>
          <w:lang w:eastAsia="zh-CN"/>
        </w:rPr>
        <w:t>[</w:t>
      </w:r>
      <w:hyperlink w:anchor="_ENREF_37" w:tooltip="Guggenheim, 2000 #5447" w:history="1">
        <w:r>
          <w:rPr>
            <w:rFonts w:ascii="Arial" w:hAnsi="Arial"/>
            <w:szCs w:val="24"/>
            <w:lang w:eastAsia="zh-CN"/>
          </w:rPr>
          <w:t>37</w:t>
        </w:r>
      </w:hyperlink>
      <w:r>
        <w:rPr>
          <w:rFonts w:ascii="Arial" w:hAnsi="Arial"/>
          <w:szCs w:val="24"/>
          <w:lang w:eastAsia="zh-CN"/>
        </w:rPr>
        <w:t xml:space="preserve">, </w:t>
      </w:r>
      <w:hyperlink w:anchor="_ENREF_38" w:tooltip="Rose, 2002 #5448" w:history="1">
        <w:r>
          <w:rPr>
            <w:rFonts w:ascii="Arial" w:hAnsi="Arial"/>
            <w:szCs w:val="24"/>
            <w:lang w:eastAsia="zh-CN"/>
          </w:rPr>
          <w:t>38</w:t>
        </w:r>
      </w:hyperlink>
      <w:r>
        <w:rPr>
          <w:rFonts w:ascii="Arial" w:hAnsi="Arial"/>
          <w:szCs w:val="24"/>
          <w:lang w:eastAsia="zh-CN"/>
        </w:rPr>
        <w:t>]</w:t>
      </w:r>
      <w:r w:rsidR="00A802C7">
        <w:rPr>
          <w:bCs w:val="0"/>
          <w:szCs w:val="24"/>
        </w:rPr>
        <w:fldChar w:fldCharType="end"/>
      </w:r>
      <w:r>
        <w:rPr>
          <w:rFonts w:ascii="Arial" w:hAnsi="Arial"/>
          <w:szCs w:val="24"/>
          <w:lang w:eastAsia="zh-CN"/>
        </w:rPr>
        <w:t xml:space="preserve"> Another possible explanation may be that the children’s age and associated refraction have already incorporated the effect of parental myopia. As an example, children with myopic parents may have more severe myopia that occurs earlier in their lifetime, and therefore the associations of age and SE would already include the effect of parental myopia. The lack of benefit in adding parental SE to the prediction model appears to support that notion that the addition of genetic information may not be useful for predicting future SE changes. </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ins w:id="69" w:author="zheng" w:date="2019-02-23T10:57:00Z"/>
          <w:rFonts w:ascii="Arial" w:hAnsi="Arial"/>
          <w:szCs w:val="24"/>
          <w:lang w:eastAsia="zh-CN"/>
        </w:rPr>
      </w:pPr>
      <w:r>
        <w:rPr>
          <w:rFonts w:ascii="Arial" w:hAnsi="Arial"/>
          <w:szCs w:val="24"/>
          <w:lang w:eastAsia="zh-CN"/>
        </w:rPr>
        <w:t>The benefit of adding near-work and outdoor time into the prediction model was also limited. The average off-school time outdoors in this cohort was 1.3 hours, which is inadequate to protect children from the onset of myopia.</w:t>
      </w:r>
      <w:r w:rsidR="00A802C7">
        <w:rPr>
          <w:rFonts w:ascii="Arial" w:hAnsi="Arial"/>
          <w:szCs w:val="24"/>
          <w:lang w:eastAsia="zh-CN"/>
        </w:rPr>
        <w:fldChar w:fldCharType="begin">
          <w:fldData xml:space="preserve">PEVuZE5vdGU+PENpdGU+PEF1dGhvcj5Sb3NlPC9BdXRob3I+PFllYXI+MjAwODwvWWVhcj48UmVj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PEVuZE5vdGU+PENpdGU+PEF1dGhvcj5Sb3NlPC9BdXRob3I+PFllYXI+MjAwODwvWWVhcj48UmVj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39" w:tooltip="Rose, 2008 #5100" w:history="1">
        <w:r>
          <w:rPr>
            <w:rFonts w:ascii="Arial" w:hAnsi="Arial"/>
            <w:szCs w:val="24"/>
            <w:lang w:eastAsia="zh-CN"/>
          </w:rPr>
          <w:t>39</w:t>
        </w:r>
      </w:hyperlink>
      <w:r>
        <w:rPr>
          <w:rFonts w:ascii="Arial" w:hAnsi="Arial"/>
          <w:szCs w:val="24"/>
          <w:lang w:eastAsia="zh-CN"/>
        </w:rPr>
        <w:t xml:space="preserve">, </w:t>
      </w:r>
      <w:hyperlink w:anchor="_ENREF_40" w:tooltip="He, 2015 #5090" w:history="1">
        <w:r>
          <w:rPr>
            <w:rFonts w:ascii="Arial" w:hAnsi="Arial"/>
            <w:szCs w:val="24"/>
            <w:lang w:eastAsia="zh-CN"/>
          </w:rPr>
          <w:t>40</w:t>
        </w:r>
      </w:hyperlink>
      <w:r>
        <w:rPr>
          <w:rFonts w:ascii="Arial" w:hAnsi="Arial"/>
          <w:szCs w:val="24"/>
          <w:lang w:eastAsia="zh-CN"/>
        </w:rPr>
        <w:t>]</w:t>
      </w:r>
      <w:r w:rsidR="00A802C7">
        <w:rPr>
          <w:rFonts w:ascii="Arial" w:hAnsi="Arial"/>
          <w:szCs w:val="24"/>
          <w:lang w:eastAsia="zh-CN"/>
        </w:rPr>
        <w:fldChar w:fldCharType="end"/>
      </w:r>
      <w:hyperlink w:anchor="_ENREF_34" w:tooltip="He, 2015 #5090" w:history="1"/>
      <w:r>
        <w:rPr>
          <w:rFonts w:ascii="Arial" w:hAnsi="Arial"/>
          <w:szCs w:val="24"/>
          <w:lang w:eastAsia="zh-CN"/>
        </w:rPr>
        <w:t xml:space="preserve"> In addition, the performance of the model with only age, gender and baseline SE with two or more follow-up visits already provided excellent predictive accuracy, with limited room for improvement. Evidences from many population-based studies suggest that  children do not become more myopic with age without exposure to the appropriate risk factors</w:t>
      </w:r>
      <w:r w:rsidR="00A802C7">
        <w:rPr>
          <w:rFonts w:ascii="Arial" w:hAnsi="Arial"/>
          <w:szCs w:val="24"/>
          <w:lang w:eastAsia="zh-CN"/>
        </w:rPr>
        <w:fldChar w:fldCharType="begin">
          <w:fldData xml:space="preserve">PEVuZE5vdGU+PENpdGU+PEF1dGhvcj5Qb2toYXJlbDwvQXV0aG9yPjxZZWFyPjIwMDA8L1llYXI+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PEVuZE5vdGU+PENpdGU+PEF1dGhvcj5Qb2toYXJlbDwvQXV0aG9yPjxZZWFyPjIwMDA8L1llYXI+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41" w:tooltip="Pokharel, 2000 #4966" w:history="1">
        <w:r>
          <w:rPr>
            <w:rFonts w:ascii="Arial" w:hAnsi="Arial"/>
            <w:szCs w:val="24"/>
            <w:lang w:eastAsia="zh-CN"/>
          </w:rPr>
          <w:t>41</w:t>
        </w:r>
      </w:hyperlink>
      <w:r>
        <w:rPr>
          <w:rFonts w:ascii="Arial" w:hAnsi="Arial"/>
          <w:szCs w:val="24"/>
          <w:lang w:eastAsia="zh-CN"/>
        </w:rPr>
        <w:t xml:space="preserve">, </w:t>
      </w:r>
      <w:hyperlink w:anchor="_ENREF_42" w:tooltip="Pan, 2012 #5229" w:history="1">
        <w:r>
          <w:rPr>
            <w:rFonts w:ascii="Arial" w:hAnsi="Arial"/>
            <w:szCs w:val="24"/>
            <w:lang w:eastAsia="zh-CN"/>
          </w:rPr>
          <w:t>42</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Therefore, age may represent a parameter that incorporates both genetic and environmental exposures and omits the contributions of other risk factors in prediction model. </w:t>
      </w:r>
      <w:r w:rsidR="00A802C7">
        <w:rPr>
          <w:rFonts w:ascii="Arial" w:hAnsi="Arial"/>
          <w:szCs w:val="24"/>
          <w:lang w:eastAsia="zh-CN"/>
        </w:rPr>
        <w:fldChar w:fldCharType="begin">
          <w:fldData xml:space="preserve">PEVuZE5vdGU+PENpdGU+PEF1dGhvcj5NaWhhZXNjdTwvQXV0aG9yPjxZZWFyPjIwMTM8L1llYXI+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</w:fldData>
        </w:fldChar>
      </w:r>
      <w:r>
        <w:rPr>
          <w:rFonts w:ascii="Arial" w:hAnsi="Arial"/>
          <w:szCs w:val="24"/>
          <w:lang w:eastAsia="zh-CN"/>
        </w:rPr>
        <w:instrText xml:space="preserve"> ADDIN EN.CITE </w:instrText>
      </w:r>
      <w:r w:rsidR="00A802C7">
        <w:rPr>
          <w:rFonts w:ascii="Arial" w:hAnsi="Arial"/>
          <w:szCs w:val="24"/>
          <w:lang w:eastAsia="zh-CN"/>
        </w:rPr>
        <w:fldChar w:fldCharType="begin">
          <w:fldData xml:space="preserve">PEVuZE5vdGU+PENpdGU+PEF1dGhvcj5NaWhhZXNjdTwvQXV0aG9yPjxZZWFyPjIwMTM8L1llYXI+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</w:fldData>
        </w:fldChar>
      </w:r>
      <w:r>
        <w:rPr>
          <w:rFonts w:ascii="Arial" w:hAnsi="Arial"/>
          <w:szCs w:val="24"/>
          <w:lang w:eastAsia="zh-CN"/>
        </w:rPr>
        <w:instrText xml:space="preserve"> ADDIN EN.CITE.DATA </w:instrText>
      </w:r>
      <w:r w:rsidR="00A802C7">
        <w:rPr>
          <w:rFonts w:ascii="Arial" w:hAnsi="Arial"/>
          <w:szCs w:val="24"/>
          <w:lang w:eastAsia="zh-CN"/>
        </w:rPr>
      </w:r>
      <w:r w:rsidR="00A802C7">
        <w:rPr>
          <w:rFonts w:ascii="Arial" w:hAnsi="Arial"/>
          <w:szCs w:val="24"/>
          <w:lang w:eastAsia="zh-CN"/>
        </w:rPr>
        <w:fldChar w:fldCharType="end"/>
      </w:r>
      <w:r w:rsidR="00A802C7">
        <w:rPr>
          <w:rFonts w:ascii="Arial" w:hAnsi="Arial"/>
          <w:szCs w:val="24"/>
          <w:lang w:eastAsia="zh-CN"/>
        </w:rPr>
      </w:r>
      <w:r w:rsidR="00A802C7">
        <w:rPr>
          <w:rFonts w:ascii="Arial" w:hAnsi="Arial"/>
          <w:szCs w:val="24"/>
          <w:lang w:eastAsia="zh-CN"/>
        </w:rPr>
        <w:fldChar w:fldCharType="separate"/>
      </w:r>
      <w:r>
        <w:rPr>
          <w:rFonts w:ascii="Arial" w:hAnsi="Arial"/>
          <w:szCs w:val="24"/>
          <w:lang w:eastAsia="zh-CN"/>
        </w:rPr>
        <w:t>[</w:t>
      </w:r>
      <w:hyperlink w:anchor="_ENREF_37" w:tooltip="Guggenheim, 2000 #5447" w:history="1">
        <w:r>
          <w:rPr>
            <w:rFonts w:ascii="Arial" w:hAnsi="Arial"/>
            <w:szCs w:val="24"/>
            <w:lang w:eastAsia="zh-CN"/>
          </w:rPr>
          <w:t>37</w:t>
        </w:r>
      </w:hyperlink>
      <w:r>
        <w:rPr>
          <w:rFonts w:ascii="Arial" w:hAnsi="Arial"/>
          <w:szCs w:val="24"/>
          <w:lang w:eastAsia="zh-CN"/>
        </w:rPr>
        <w:t xml:space="preserve">, </w:t>
      </w:r>
      <w:hyperlink w:anchor="_ENREF_43" w:tooltip="Mihaescu, 2013 #309" w:history="1">
        <w:r>
          <w:rPr>
            <w:rFonts w:ascii="Arial" w:hAnsi="Arial"/>
            <w:szCs w:val="24"/>
            <w:lang w:eastAsia="zh-CN"/>
          </w:rPr>
          <w:t>43</w:t>
        </w:r>
      </w:hyperlink>
      <w:r>
        <w:rPr>
          <w:rFonts w:ascii="Arial" w:hAnsi="Arial"/>
          <w:szCs w:val="24"/>
          <w:lang w:eastAsia="zh-CN"/>
        </w:rPr>
        <w:t xml:space="preserve">, </w:t>
      </w:r>
      <w:hyperlink w:anchor="_ENREF_44" w:tooltip="Aschard, 2012 #306" w:history="1">
        <w:r>
          <w:rPr>
            <w:rFonts w:ascii="Arial" w:hAnsi="Arial"/>
            <w:szCs w:val="24"/>
            <w:lang w:eastAsia="zh-CN"/>
          </w:rPr>
          <w:t>44</w:t>
        </w:r>
      </w:hyperlink>
      <w:r>
        <w:rPr>
          <w:rFonts w:ascii="Arial" w:hAnsi="Arial"/>
          <w:szCs w:val="24"/>
          <w:lang w:eastAsia="zh-CN"/>
        </w:rPr>
        <w:t>]</w:t>
      </w:r>
      <w:r w:rsidR="00A802C7">
        <w:rPr>
          <w:rFonts w:ascii="Arial" w:hAnsi="Arial"/>
          <w:szCs w:val="24"/>
          <w:lang w:eastAsia="zh-CN"/>
        </w:rPr>
        <w:fldChar w:fldCharType="end"/>
      </w:r>
      <w:r>
        <w:rPr>
          <w:rFonts w:ascii="Arial" w:hAnsi="Arial"/>
          <w:szCs w:val="24"/>
          <w:lang w:eastAsia="zh-CN"/>
        </w:rPr>
        <w:t xml:space="preserve"> Based on our analysis, a mixed effect linear model with age-specific SE on multiple visits plus gender information may suffice in accurately predicting myopia in a real-world clinical setting, therefore avoiding the need to collect additional environmental and genomic data. </w:t>
      </w:r>
    </w:p>
    <w:p w:rsidR="00A802C7" w:rsidRDefault="00A802C7">
      <w:pPr>
        <w:pStyle w:val="RSInstitution"/>
        <w:spacing w:before="0" w:after="0"/>
        <w:jc w:val="left"/>
        <w:rPr>
          <w:del w:id="70" w:author="zheng" w:date="2019-02-23T10:56:00Z"/>
          <w:rFonts w:ascii="Arial" w:hAnsi="Arial"/>
          <w:szCs w:val="24"/>
          <w:lang w:eastAsia="zh-CN"/>
        </w:rPr>
      </w:pPr>
      <w:bookmarkStart w:id="71" w:name="_GoBack"/>
      <w:bookmarkEnd w:id="71"/>
    </w:p>
    <w:p w:rsidR="00A802C7" w:rsidRDefault="00A802C7">
      <w:pPr>
        <w:pStyle w:val="RSInstitution"/>
        <w:spacing w:before="0" w:after="0"/>
        <w:jc w:val="left"/>
        <w:rPr>
          <w:rFonts w:ascii="Arial" w:hAnsi="Arial"/>
          <w:szCs w:val="24"/>
          <w:lang w:eastAsia="zh-CN"/>
        </w:rPr>
      </w:pPr>
    </w:p>
    <w:p w:rsidR="00A802C7" w:rsidRPr="00A802C7" w:rsidRDefault="00A802C7">
      <w:pPr>
        <w:pStyle w:val="RSInstitution"/>
        <w:spacing w:before="0" w:after="0"/>
        <w:jc w:val="left"/>
        <w:rPr>
          <w:rFonts w:ascii="Arial" w:hAnsi="Arial"/>
          <w:b/>
          <w:bCs w:val="0"/>
          <w:szCs w:val="24"/>
          <w:highlight w:val="yellow"/>
          <w:lang w:eastAsia="zh-CN"/>
          <w:rPrChange w:id="72" w:author="zheng" w:date="2019-02-23T10:56:00Z">
            <w:rPr>
              <w:rFonts w:ascii="Arial" w:hAnsi="Arial"/>
              <w:szCs w:val="24"/>
              <w:lang w:eastAsia="zh-CN"/>
            </w:rPr>
          </w:rPrChange>
        </w:rPr>
      </w:pPr>
      <w:r w:rsidRPr="00A802C7">
        <w:rPr>
          <w:rFonts w:ascii="Arial" w:hAnsi="Arial"/>
          <w:b/>
          <w:bCs w:val="0"/>
          <w:szCs w:val="24"/>
          <w:highlight w:val="yellow"/>
          <w:lang w:eastAsia="zh-CN"/>
          <w:rPrChange w:id="73" w:author="zheng" w:date="2019-02-23T10:56:00Z">
            <w:rPr>
              <w:rFonts w:ascii="Arial" w:hAnsi="Arial" w:cs="Times New Roman"/>
              <w:bCs w:val="0"/>
              <w:kern w:val="2"/>
              <w:szCs w:val="24"/>
              <w:lang w:eastAsia="zh-CN"/>
            </w:rPr>
          </w:rPrChange>
        </w:rPr>
        <w:t>Our results have demonstrated that incorporating more follow-up visits in the linear mixed effect model can improve the performance of prediction. Most previous reports on myopia prediction have established a prediction model based on a single visit at baseline, followed by the prediction of myopia or high myopia at a later visit.</w:t>
      </w:r>
      <w:r w:rsidRPr="00A802C7">
        <w:rPr>
          <w:rFonts w:ascii="Arial" w:hAnsi="Arial"/>
          <w:b/>
          <w:bCs w:val="0"/>
          <w:szCs w:val="24"/>
          <w:highlight w:val="yellow"/>
          <w:lang w:eastAsia="zh-CN"/>
          <w:rPrChange w:id="74" w:author="zheng" w:date="2019-02-23T10:56:00Z">
            <w:rPr>
              <w:rFonts w:ascii="Arial" w:hAnsi="Arial" w:cs="Times New Roman"/>
              <w:bCs w:val="0"/>
              <w:kern w:val="2"/>
              <w:szCs w:val="24"/>
              <w:lang w:eastAsia="zh-CN"/>
            </w:rPr>
          </w:rPrChange>
        </w:rPr>
        <w:fldChar w:fldCharType="begin">
          <w:fldData xml:space="preserve">PEVuZE5vdGU+PENpdGU+PEF1dGhvcj5aaGFuZzwvQXV0aG9yPjxZZWFyPjIwMTE8L1llYXI+PFJl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</w:fldData>
        </w:fldChar>
      </w:r>
      <w:r w:rsidRPr="00A802C7">
        <w:rPr>
          <w:rFonts w:ascii="Arial" w:hAnsi="Arial"/>
          <w:b/>
          <w:bCs w:val="0"/>
          <w:szCs w:val="24"/>
          <w:highlight w:val="yellow"/>
          <w:lang w:eastAsia="zh-CN"/>
          <w:rPrChange w:id="75" w:author="zheng" w:date="2019-02-23T10:56:00Z">
            <w:rPr>
              <w:rFonts w:ascii="Arial" w:hAnsi="Arial" w:cs="Times New Roman"/>
              <w:bCs w:val="0"/>
              <w:kern w:val="2"/>
              <w:szCs w:val="24"/>
              <w:lang w:eastAsia="zh-CN"/>
            </w:rPr>
          </w:rPrChange>
        </w:rPr>
        <w:instrText xml:space="preserve"> ADDIN EN.CITE </w:instrText>
      </w:r>
      <w:r w:rsidRPr="00A802C7">
        <w:rPr>
          <w:rFonts w:ascii="Arial" w:hAnsi="Arial"/>
          <w:b/>
          <w:bCs w:val="0"/>
          <w:szCs w:val="24"/>
          <w:highlight w:val="yellow"/>
          <w:lang w:eastAsia="zh-CN"/>
          <w:rPrChange w:id="76" w:author="zheng" w:date="2019-02-23T10:56:00Z">
            <w:rPr>
              <w:rFonts w:ascii="Arial" w:hAnsi="Arial" w:cs="Times New Roman"/>
              <w:bCs w:val="0"/>
              <w:kern w:val="2"/>
              <w:szCs w:val="24"/>
              <w:lang w:eastAsia="zh-CN"/>
            </w:rPr>
          </w:rPrChange>
        </w:rPr>
        <w:fldChar w:fldCharType="begin">
          <w:fldData xml:space="preserve">PEVuZE5vdGU+PENpdGU+PEF1dGhvcj5aaGFuZzwvQXV0aG9yPjxZZWFyPjIwMTE8L1llYXI+PFJl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</w:fldData>
        </w:fldChar>
      </w:r>
      <w:r w:rsidRPr="00A802C7">
        <w:rPr>
          <w:rFonts w:ascii="Arial" w:hAnsi="Arial"/>
          <w:b/>
          <w:bCs w:val="0"/>
          <w:szCs w:val="24"/>
          <w:highlight w:val="yellow"/>
          <w:lang w:eastAsia="zh-CN"/>
          <w:rPrChange w:id="77" w:author="zheng" w:date="2019-02-23T10:56:00Z">
            <w:rPr>
              <w:rFonts w:ascii="Arial" w:hAnsi="Arial" w:cs="Times New Roman"/>
              <w:bCs w:val="0"/>
              <w:kern w:val="2"/>
              <w:szCs w:val="24"/>
              <w:lang w:eastAsia="zh-CN"/>
            </w:rPr>
          </w:rPrChange>
        </w:rPr>
        <w:instrText xml:space="preserve"> ADDIN EN.CITE.DATA </w:instrText>
      </w:r>
      <w:r w:rsidRPr="00A802C7">
        <w:rPr>
          <w:rFonts w:ascii="Arial" w:hAnsi="Arial"/>
          <w:b/>
          <w:bCs w:val="0"/>
          <w:szCs w:val="24"/>
          <w:highlight w:val="yellow"/>
          <w:lang w:eastAsia="zh-CN"/>
          <w:rPrChange w:id="78" w:author="zheng" w:date="2019-02-23T10:56:00Z">
            <w:rPr>
              <w:rFonts w:ascii="Arial" w:hAnsi="Arial"/>
              <w:b/>
              <w:bCs w:val="0"/>
              <w:szCs w:val="24"/>
              <w:highlight w:val="yellow"/>
              <w:lang w:eastAsia="zh-CN"/>
            </w:rPr>
          </w:rPrChange>
        </w:rPr>
      </w:r>
      <w:r w:rsidRPr="00A802C7">
        <w:rPr>
          <w:rFonts w:ascii="Arial" w:hAnsi="Arial"/>
          <w:b/>
          <w:bCs w:val="0"/>
          <w:szCs w:val="24"/>
          <w:highlight w:val="yellow"/>
          <w:lang w:eastAsia="zh-CN"/>
          <w:rPrChange w:id="79" w:author="zheng" w:date="2019-02-23T10:56:00Z">
            <w:rPr>
              <w:rFonts w:ascii="Arial" w:hAnsi="Arial" w:cs="Times New Roman"/>
              <w:bCs w:val="0"/>
              <w:kern w:val="2"/>
              <w:szCs w:val="24"/>
              <w:lang w:eastAsia="zh-CN"/>
            </w:rPr>
          </w:rPrChange>
        </w:rPr>
        <w:fldChar w:fldCharType="end"/>
      </w:r>
      <w:r w:rsidRPr="00A802C7">
        <w:rPr>
          <w:rFonts w:ascii="Arial" w:hAnsi="Arial"/>
          <w:b/>
          <w:bCs w:val="0"/>
          <w:szCs w:val="24"/>
          <w:highlight w:val="yellow"/>
          <w:lang w:eastAsia="zh-CN"/>
          <w:rPrChange w:id="80" w:author="zheng" w:date="2019-02-23T10:56:00Z">
            <w:rPr>
              <w:rFonts w:ascii="Arial" w:hAnsi="Arial"/>
              <w:b/>
              <w:bCs w:val="0"/>
              <w:szCs w:val="24"/>
              <w:highlight w:val="yellow"/>
              <w:lang w:eastAsia="zh-CN"/>
            </w:rPr>
          </w:rPrChange>
        </w:rPr>
      </w:r>
      <w:r w:rsidRPr="00A802C7">
        <w:rPr>
          <w:rFonts w:ascii="Arial" w:hAnsi="Arial"/>
          <w:b/>
          <w:bCs w:val="0"/>
          <w:szCs w:val="24"/>
          <w:highlight w:val="yellow"/>
          <w:lang w:eastAsia="zh-CN"/>
          <w:rPrChange w:id="81" w:author="zheng" w:date="2019-02-23T10:56:00Z">
            <w:rPr>
              <w:rFonts w:ascii="Arial" w:hAnsi="Arial" w:cs="Times New Roman"/>
              <w:bCs w:val="0"/>
              <w:kern w:val="2"/>
              <w:szCs w:val="24"/>
              <w:lang w:eastAsia="zh-CN"/>
            </w:rPr>
          </w:rPrChange>
        </w:rPr>
        <w:fldChar w:fldCharType="separate"/>
      </w:r>
      <w:r w:rsidRPr="00A802C7">
        <w:rPr>
          <w:rFonts w:ascii="Arial" w:hAnsi="Arial"/>
          <w:b/>
          <w:bCs w:val="0"/>
          <w:szCs w:val="24"/>
          <w:highlight w:val="yellow"/>
          <w:lang w:eastAsia="zh-CN"/>
          <w:rPrChange w:id="82" w:author="zheng" w:date="2019-02-23T10:56:00Z">
            <w:rPr>
              <w:rFonts w:ascii="Arial" w:hAnsi="Arial" w:cs="Times New Roman"/>
              <w:bCs w:val="0"/>
              <w:kern w:val="2"/>
              <w:szCs w:val="24"/>
              <w:lang w:eastAsia="zh-CN"/>
            </w:rPr>
          </w:rPrChange>
        </w:rPr>
        <w:t>[</w:t>
      </w:r>
      <w:r w:rsidRPr="00A802C7">
        <w:rPr>
          <w:b/>
          <w:bCs w:val="0"/>
          <w:highlight w:val="yellow"/>
          <w:rPrChange w:id="83" w:author="zheng" w:date="2019-02-23T10:56:00Z">
            <w:rPr>
              <w:rFonts w:ascii="Arial" w:hAnsi="Arial" w:cs="Times New Roman"/>
              <w:bCs w:val="0"/>
              <w:kern w:val="2"/>
              <w:szCs w:val="24"/>
              <w:lang w:eastAsia="zh-CN"/>
            </w:rPr>
          </w:rPrChange>
        </w:rPr>
        <w:fldChar w:fldCharType="begin"/>
      </w:r>
      <w:r w:rsidRPr="00A802C7">
        <w:rPr>
          <w:b/>
          <w:bCs w:val="0"/>
          <w:highlight w:val="yellow"/>
          <w:rPrChange w:id="84" w:author="zheng" w:date="2019-02-23T10:56:00Z">
            <w:rPr>
              <w:rFonts w:ascii="Arial" w:hAnsi="Arial" w:cs="Times New Roman"/>
              <w:bCs w:val="0"/>
              <w:kern w:val="2"/>
              <w:szCs w:val="22"/>
              <w:lang w:eastAsia="zh-CN"/>
            </w:rPr>
          </w:rPrChange>
        </w:rPr>
        <w:instrText xml:space="preserve"> HYPERLINK \l "_ENREF_19" \o "Zadnik, 2015 #4985"</w:instrText>
      </w:r>
      <w:r w:rsidRPr="00A802C7">
        <w:rPr>
          <w:b/>
          <w:bCs w:val="0"/>
          <w:highlight w:val="yellow"/>
          <w:rPrChange w:id="85" w:author="zheng" w:date="2019-02-23T10:56:00Z">
            <w:rPr>
              <w:rFonts w:ascii="Arial" w:hAnsi="Arial" w:cs="Times New Roman"/>
              <w:bCs w:val="0"/>
              <w:kern w:val="2"/>
              <w:szCs w:val="24"/>
              <w:lang w:eastAsia="zh-CN"/>
            </w:rPr>
          </w:rPrChange>
        </w:rPr>
        <w:fldChar w:fldCharType="separate"/>
      </w:r>
      <w:r w:rsidRPr="00A802C7">
        <w:rPr>
          <w:rFonts w:ascii="Arial" w:hAnsi="Arial"/>
          <w:b/>
          <w:bCs w:val="0"/>
          <w:szCs w:val="24"/>
          <w:highlight w:val="yellow"/>
          <w:lang w:eastAsia="zh-CN"/>
          <w:rPrChange w:id="86" w:author="zheng" w:date="2019-02-23T10:56:00Z">
            <w:rPr>
              <w:rFonts w:ascii="Arial" w:hAnsi="Arial" w:cs="Times New Roman"/>
              <w:bCs w:val="0"/>
              <w:kern w:val="2"/>
              <w:szCs w:val="24"/>
              <w:lang w:eastAsia="zh-CN"/>
            </w:rPr>
          </w:rPrChange>
        </w:rPr>
        <w:t>19-21</w:t>
      </w:r>
      <w:r w:rsidRPr="00A802C7">
        <w:rPr>
          <w:rFonts w:ascii="Arial" w:hAnsi="Arial"/>
          <w:b/>
          <w:bCs w:val="0"/>
          <w:szCs w:val="24"/>
          <w:highlight w:val="yellow"/>
          <w:lang w:eastAsia="zh-CN"/>
          <w:rPrChange w:id="87" w:author="zheng" w:date="2019-02-23T10:56:00Z">
            <w:rPr>
              <w:rFonts w:ascii="Arial" w:hAnsi="Arial" w:cs="Times New Roman"/>
              <w:bCs w:val="0"/>
              <w:kern w:val="2"/>
              <w:szCs w:val="24"/>
              <w:lang w:eastAsia="zh-CN"/>
            </w:rPr>
          </w:rPrChange>
        </w:rPr>
        <w:fldChar w:fldCharType="end"/>
      </w:r>
      <w:r w:rsidRPr="00A802C7">
        <w:rPr>
          <w:rFonts w:ascii="Arial" w:hAnsi="Arial"/>
          <w:b/>
          <w:bCs w:val="0"/>
          <w:szCs w:val="24"/>
          <w:highlight w:val="yellow"/>
          <w:lang w:eastAsia="zh-CN"/>
          <w:rPrChange w:id="88" w:author="zheng" w:date="2019-02-23T10:56:00Z">
            <w:rPr>
              <w:rFonts w:ascii="Arial" w:hAnsi="Arial" w:cs="Times New Roman"/>
              <w:bCs w:val="0"/>
              <w:kern w:val="2"/>
              <w:szCs w:val="24"/>
              <w:lang w:eastAsia="zh-CN"/>
            </w:rPr>
          </w:rPrChange>
        </w:rPr>
        <w:t xml:space="preserve">, </w:t>
      </w:r>
      <w:r w:rsidRPr="00A802C7">
        <w:rPr>
          <w:b/>
          <w:bCs w:val="0"/>
          <w:highlight w:val="yellow"/>
          <w:rPrChange w:id="89" w:author="zheng" w:date="2019-02-23T10:56:00Z">
            <w:rPr>
              <w:rFonts w:ascii="Arial" w:hAnsi="Arial" w:cs="Times New Roman"/>
              <w:bCs w:val="0"/>
              <w:kern w:val="2"/>
              <w:szCs w:val="24"/>
              <w:lang w:eastAsia="zh-CN"/>
            </w:rPr>
          </w:rPrChange>
        </w:rPr>
        <w:fldChar w:fldCharType="begin"/>
      </w:r>
      <w:r w:rsidRPr="00A802C7">
        <w:rPr>
          <w:b/>
          <w:bCs w:val="0"/>
          <w:highlight w:val="yellow"/>
          <w:rPrChange w:id="90" w:author="zheng" w:date="2019-02-23T10:56:00Z">
            <w:rPr>
              <w:rFonts w:ascii="Arial" w:hAnsi="Arial" w:cs="Times New Roman"/>
              <w:bCs w:val="0"/>
              <w:kern w:val="2"/>
              <w:szCs w:val="22"/>
              <w:lang w:eastAsia="zh-CN"/>
            </w:rPr>
          </w:rPrChange>
        </w:rPr>
        <w:instrText xml:space="preserve"> HYPERLINK \l "_ENREF_35" \o "Jones-Jordan, 2010 #4936"</w:instrText>
      </w:r>
      <w:r w:rsidRPr="00A802C7">
        <w:rPr>
          <w:b/>
          <w:bCs w:val="0"/>
          <w:highlight w:val="yellow"/>
          <w:rPrChange w:id="91" w:author="zheng" w:date="2019-02-23T10:56:00Z">
            <w:rPr>
              <w:rFonts w:ascii="Arial" w:hAnsi="Arial" w:cs="Times New Roman"/>
              <w:bCs w:val="0"/>
              <w:kern w:val="2"/>
              <w:szCs w:val="24"/>
              <w:lang w:eastAsia="zh-CN"/>
            </w:rPr>
          </w:rPrChange>
        </w:rPr>
        <w:fldChar w:fldCharType="separate"/>
      </w:r>
      <w:r w:rsidRPr="00A802C7">
        <w:rPr>
          <w:rFonts w:ascii="Arial" w:hAnsi="Arial"/>
          <w:b/>
          <w:bCs w:val="0"/>
          <w:szCs w:val="24"/>
          <w:highlight w:val="yellow"/>
          <w:lang w:eastAsia="zh-CN"/>
          <w:rPrChange w:id="92" w:author="zheng" w:date="2019-02-23T10:56:00Z">
            <w:rPr>
              <w:rFonts w:ascii="Arial" w:hAnsi="Arial" w:cs="Times New Roman"/>
              <w:bCs w:val="0"/>
              <w:kern w:val="2"/>
              <w:szCs w:val="24"/>
              <w:lang w:eastAsia="zh-CN"/>
            </w:rPr>
          </w:rPrChange>
        </w:rPr>
        <w:t>35</w:t>
      </w:r>
      <w:r w:rsidRPr="00A802C7">
        <w:rPr>
          <w:rFonts w:ascii="Arial" w:hAnsi="Arial"/>
          <w:b/>
          <w:bCs w:val="0"/>
          <w:szCs w:val="24"/>
          <w:highlight w:val="yellow"/>
          <w:lang w:eastAsia="zh-CN"/>
          <w:rPrChange w:id="93" w:author="zheng" w:date="2019-02-23T10:56:00Z">
            <w:rPr>
              <w:rFonts w:ascii="Arial" w:hAnsi="Arial" w:cs="Times New Roman"/>
              <w:bCs w:val="0"/>
              <w:kern w:val="2"/>
              <w:szCs w:val="24"/>
              <w:lang w:eastAsia="zh-CN"/>
            </w:rPr>
          </w:rPrChange>
        </w:rPr>
        <w:fldChar w:fldCharType="end"/>
      </w:r>
      <w:r w:rsidRPr="00A802C7">
        <w:rPr>
          <w:rFonts w:ascii="Arial" w:hAnsi="Arial"/>
          <w:b/>
          <w:bCs w:val="0"/>
          <w:szCs w:val="24"/>
          <w:highlight w:val="yellow"/>
          <w:lang w:eastAsia="zh-CN"/>
          <w:rPrChange w:id="94" w:author="zheng" w:date="2019-02-23T10:56:00Z">
            <w:rPr>
              <w:rFonts w:ascii="Arial" w:hAnsi="Arial" w:cs="Times New Roman"/>
              <w:bCs w:val="0"/>
              <w:kern w:val="2"/>
              <w:szCs w:val="24"/>
              <w:lang w:eastAsia="zh-CN"/>
            </w:rPr>
          </w:rPrChange>
        </w:rPr>
        <w:t>]</w:t>
      </w:r>
      <w:r w:rsidRPr="00A802C7">
        <w:rPr>
          <w:rFonts w:ascii="Arial" w:hAnsi="Arial"/>
          <w:b/>
          <w:bCs w:val="0"/>
          <w:szCs w:val="24"/>
          <w:highlight w:val="yellow"/>
          <w:lang w:eastAsia="zh-CN"/>
          <w:rPrChange w:id="95" w:author="zheng" w:date="2019-02-23T10:56:00Z">
            <w:rPr>
              <w:rFonts w:ascii="Arial" w:hAnsi="Arial" w:cs="Times New Roman"/>
              <w:bCs w:val="0"/>
              <w:kern w:val="2"/>
              <w:szCs w:val="24"/>
              <w:lang w:eastAsia="zh-CN"/>
            </w:rPr>
          </w:rPrChange>
        </w:rPr>
        <w:fldChar w:fldCharType="end"/>
      </w:r>
      <w:r w:rsidRPr="00A802C7">
        <w:rPr>
          <w:rFonts w:ascii="Arial" w:hAnsi="Arial"/>
          <w:b/>
          <w:bCs w:val="0"/>
          <w:szCs w:val="24"/>
          <w:highlight w:val="yellow"/>
          <w:lang w:eastAsia="zh-CN"/>
          <w:rPrChange w:id="96" w:author="zheng" w:date="2019-02-23T10:56:00Z">
            <w:rPr>
              <w:rFonts w:ascii="Arial" w:hAnsi="Arial" w:cs="Times New Roman"/>
              <w:bCs w:val="0"/>
              <w:kern w:val="2"/>
              <w:szCs w:val="24"/>
              <w:lang w:eastAsia="zh-CN"/>
            </w:rPr>
          </w:rPrChange>
        </w:rPr>
        <w:t xml:space="preserve"> In other words, subjects with two visits and those with multiple visits did not differ in terms of the accuracy of prediction. The current study adjusted the prediction values using the expectation variance generated by additional follow-up data, allowing a self-learning </w:t>
      </w:r>
      <w:r w:rsidRPr="00A802C7">
        <w:rPr>
          <w:rFonts w:ascii="Arial" w:hAnsi="Arial"/>
          <w:b/>
          <w:bCs w:val="0"/>
          <w:szCs w:val="24"/>
          <w:highlight w:val="yellow"/>
          <w:lang w:eastAsia="zh-CN"/>
          <w:rPrChange w:id="97" w:author="zheng" w:date="2019-02-23T10:56:00Z">
            <w:rPr>
              <w:rFonts w:ascii="Arial" w:hAnsi="Arial" w:cs="Times New Roman"/>
              <w:bCs w:val="0"/>
              <w:kern w:val="2"/>
              <w:szCs w:val="24"/>
              <w:lang w:eastAsia="zh-CN"/>
            </w:rPr>
          </w:rPrChange>
        </w:rPr>
        <w:lastRenderedPageBreak/>
        <w:t xml:space="preserve">system that improves the accuracy of prediction  alongside the increasing amounts of data. To the best of our knowledge, this is the first prediction model for myopia development that incorporates adjustment from multiple follow-up visit data. </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rFonts w:ascii="Arial" w:hAnsi="Arial"/>
          <w:szCs w:val="24"/>
          <w:lang w:eastAsia="zh-CN"/>
        </w:rPr>
      </w:pPr>
      <w:r>
        <w:rPr>
          <w:rFonts w:ascii="Arial" w:hAnsi="Arial"/>
          <w:szCs w:val="24"/>
          <w:lang w:eastAsia="zh-CN"/>
        </w:rPr>
        <w:t>Age at 13 years appeared to be the earliest age threshold for accurate prediction of high myopia for participants with baseline data only, whilst this age dropped to 11 years for participants with more follow-up data. Below these cutoffs, the AUC values dropped from 0.95 to 0.90 and 0.92, respectively. For Asian children, myopia typically develops at 7 years old, progresses during school years and stabilizes around 16 years of age</w:t>
      </w:r>
      <w:r w:rsidR="00A802C7">
        <w:rPr>
          <w:szCs w:val="24"/>
        </w:rPr>
        <w:fldChar w:fldCharType="begin">
          <w:fldData xml:space="preserve">PEVuZE5vdGU+PENpdGU+PEF1dGhvcj5Hcm91cDwvQXV0aG9yPjxZZWFyPjIwMTM8L1llYXI+PFJl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</w:fldData>
        </w:fldChar>
      </w:r>
      <w:r>
        <w:rPr>
          <w:szCs w:val="24"/>
        </w:rPr>
        <w:instrText xml:space="preserve"> ADDIN EN.CITE </w:instrText>
      </w:r>
      <w:r w:rsidR="00A802C7">
        <w:rPr>
          <w:szCs w:val="24"/>
        </w:rPr>
        <w:fldChar w:fldCharType="begin">
          <w:fldData xml:space="preserve">PEVuZE5vdGU+PENpdGU+PEF1dGhvcj5Hcm91cDwvQXV0aG9yPjxZZWFyPjIwMTM8L1llYXI+PFJl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</w:fldData>
        </w:fldChar>
      </w:r>
      <w:r>
        <w:rPr>
          <w:szCs w:val="24"/>
        </w:rPr>
        <w:instrText xml:space="preserve"> ADDIN EN.CITE.DATA </w:instrText>
      </w:r>
      <w:r w:rsidR="00A802C7">
        <w:rPr>
          <w:szCs w:val="24"/>
        </w:rPr>
      </w:r>
      <w:r w:rsidR="00A802C7">
        <w:rPr>
          <w:szCs w:val="24"/>
        </w:rPr>
        <w:fldChar w:fldCharType="end"/>
      </w:r>
      <w:r w:rsidR="00A802C7">
        <w:rPr>
          <w:szCs w:val="24"/>
        </w:rPr>
      </w:r>
      <w:r w:rsidR="00A802C7">
        <w:rPr>
          <w:szCs w:val="24"/>
        </w:rPr>
        <w:fldChar w:fldCharType="separate"/>
      </w:r>
      <w:r>
        <w:rPr>
          <w:szCs w:val="24"/>
        </w:rPr>
        <w:t>[</w:t>
      </w:r>
      <w:hyperlink w:anchor="_ENREF_45" w:tooltip="Group, 2013 #4978" w:history="1">
        <w:r>
          <w:rPr>
            <w:szCs w:val="24"/>
          </w:rPr>
          <w:t>45</w:t>
        </w:r>
      </w:hyperlink>
      <w:r>
        <w:rPr>
          <w:szCs w:val="24"/>
        </w:rPr>
        <w:t>]</w:t>
      </w:r>
      <w:r w:rsidR="00A802C7">
        <w:rPr>
          <w:szCs w:val="24"/>
        </w:rPr>
        <w:fldChar w:fldCharType="end"/>
      </w:r>
      <w:r>
        <w:rPr>
          <w:rFonts w:ascii="Arial" w:hAnsi="Arial"/>
          <w:szCs w:val="24"/>
          <w:lang w:eastAsia="zh-CN"/>
        </w:rPr>
        <w:t>. Our analysis suggests that the best time to estimate the risk of developing high myopia at 18 years may be as early as 11 to 13 years old in a young Asian population.</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rFonts w:ascii="Arial" w:hAnsi="Arial"/>
          <w:szCs w:val="24"/>
          <w:lang w:eastAsia="zh-CN"/>
        </w:rPr>
      </w:pPr>
      <w:r>
        <w:rPr>
          <w:rFonts w:ascii="Arial" w:hAnsi="Arial"/>
          <w:szCs w:val="24"/>
          <w:lang w:eastAsia="zh-CN"/>
        </w:rPr>
        <w:t>Strengths of this study include the fact that that the prediction model was constructed based on a population-based design w</w:t>
      </w:r>
      <w:ins w:id="98" w:author="SDWM" w:date="2019-03-08T14:10:00Z">
        <w:r w:rsidR="0087332A">
          <w:rPr>
            <w:rFonts w:ascii="Arial" w:hAnsi="Arial" w:hint="eastAsia"/>
            <w:szCs w:val="24"/>
            <w:lang w:eastAsia="zh-CN"/>
          </w:rPr>
          <w:t>h</w:t>
        </w:r>
      </w:ins>
      <w:r>
        <w:rPr>
          <w:rFonts w:ascii="Arial" w:hAnsi="Arial"/>
          <w:szCs w:val="24"/>
          <w:lang w:eastAsia="zh-CN"/>
        </w:rPr>
        <w:t xml:space="preserve">ich included a large sample size and a long follow-up time. Furthermore, all refraction data in children were confirmed with cycloplegia in order to maximise accuracy. The genetic data was derived from a large number of recently reported SNPs from GWAS, and the homogeneous genetic background of the study population provides reliable information on the genetic susceptibility analysis. Limitations include a relatively small number of highly myopic cases, and a potential recall bias from parent-reported near-work and outdoor time, since these data were collected by self-reported questionnaire. </w:t>
      </w:r>
    </w:p>
    <w:p w:rsidR="00A802C7" w:rsidRDefault="00A802C7">
      <w:pPr>
        <w:pStyle w:val="RSInstitution"/>
        <w:spacing w:before="0" w:after="0"/>
        <w:jc w:val="left"/>
        <w:rPr>
          <w:rFonts w:ascii="Arial" w:hAnsi="Arial"/>
          <w:szCs w:val="24"/>
          <w:lang w:eastAsia="zh-CN"/>
        </w:rPr>
      </w:pPr>
    </w:p>
    <w:p w:rsidR="00A802C7" w:rsidRDefault="00B17CC9">
      <w:pPr>
        <w:pStyle w:val="RSInstitution"/>
        <w:spacing w:before="0" w:after="0"/>
        <w:jc w:val="left"/>
        <w:rPr>
          <w:rFonts w:ascii="Arial" w:hAnsi="Arial"/>
          <w:szCs w:val="24"/>
          <w:lang w:eastAsia="zh-CN"/>
        </w:rPr>
      </w:pPr>
      <w:r>
        <w:rPr>
          <w:rFonts w:ascii="Arial" w:hAnsi="Arial"/>
          <w:szCs w:val="24"/>
          <w:lang w:eastAsia="zh-CN"/>
        </w:rPr>
        <w:lastRenderedPageBreak/>
        <w:t xml:space="preserve">In conclusion, statistically significant SNPs derived from GWAS association studies related to myopia or refractive error had little add-on value in terms of myopia prediction. The highest accuracy for prediction required only age and its relevant SE. The earliest time to accurately predict the risk of developing high myopia by 18 years was during early adolescence. This offers practical implications for clinical screening and monitoring of myopic children in a population with high prevalence of myopia. </w:t>
      </w:r>
    </w:p>
    <w:p w:rsidR="00A802C7" w:rsidRDefault="00A802C7">
      <w:pPr>
        <w:pStyle w:val="RSInstitution"/>
        <w:spacing w:before="0" w:after="0"/>
        <w:jc w:val="left"/>
        <w:rPr>
          <w:rFonts w:ascii="Arial" w:hAnsi="Arial"/>
          <w:szCs w:val="24"/>
          <w:lang w:eastAsia="zh-CN"/>
        </w:rPr>
      </w:pPr>
    </w:p>
    <w:p w:rsidR="00A802C7" w:rsidRDefault="00B17CC9">
      <w:pPr>
        <w:pStyle w:val="3"/>
      </w:pPr>
      <w:r>
        <w:t>REFERENCE</w:t>
      </w:r>
    </w:p>
    <w:p w:rsidR="00A802C7" w:rsidRDefault="00A802C7">
      <w:pPr>
        <w:pStyle w:val="EndNoteBibliography"/>
      </w:pPr>
      <w:r>
        <w:rPr>
          <w:rFonts w:ascii="Arial" w:hAnsi="Arial" w:cs="Arial"/>
          <w:sz w:val="24"/>
          <w:szCs w:val="24"/>
        </w:rPr>
        <w:fldChar w:fldCharType="begin"/>
      </w:r>
      <w:r w:rsidR="00B17CC9">
        <w:rPr>
          <w:rFonts w:ascii="Arial" w:hAnsi="Arial" w:cs="Arial"/>
          <w:sz w:val="24"/>
          <w:szCs w:val="24"/>
        </w:rPr>
        <w:instrText xml:space="preserve"> ADDIN EN.REFLIST </w:instrText>
      </w:r>
      <w:r>
        <w:rPr>
          <w:rFonts w:ascii="Arial" w:hAnsi="Arial" w:cs="Arial"/>
          <w:sz w:val="24"/>
          <w:szCs w:val="24"/>
        </w:rPr>
        <w:fldChar w:fldCharType="separate"/>
      </w:r>
      <w:bookmarkStart w:id="99" w:name="_ENREF_1"/>
      <w:r w:rsidR="00B17CC9">
        <w:t>1.</w:t>
      </w:r>
      <w:r w:rsidR="00B17CC9">
        <w:tab/>
        <w:t>Holden BA, Fricke TR, Wilson DA, Jong M, Naidoo KS, Sankaridurg P, et al. Global Prevalence of Myopia and High Myopia and Temporal Trends from 2000 through 2050. Ophthalmology. 2016;123(5):1036-42. Epub 2016/02/15. doi: 10.1016/j.ophtha.2016.01.006. PubMed PMID: 26875007.</w:t>
      </w:r>
      <w:bookmarkEnd w:id="99"/>
    </w:p>
    <w:p w:rsidR="00A802C7" w:rsidRDefault="00B17CC9">
      <w:pPr>
        <w:pStyle w:val="EndNoteBibliography"/>
      </w:pPr>
      <w:bookmarkStart w:id="100" w:name="_ENREF_2"/>
      <w:r>
        <w:t>2.</w:t>
      </w:r>
      <w:r>
        <w:tab/>
        <w:t>Morgan IG, Ohno-Matsui K, Saw SM. Myopia. Lancet. 2012;379(9827):1739-48. doi: 10.1016/S0140-6736(12)60272-4. PubMed PMID: 22559900.</w:t>
      </w:r>
      <w:bookmarkEnd w:id="100"/>
    </w:p>
    <w:p w:rsidR="00A802C7" w:rsidRDefault="00B17CC9">
      <w:pPr>
        <w:pStyle w:val="EndNoteBibliography"/>
      </w:pPr>
      <w:bookmarkStart w:id="101" w:name="_ENREF_3"/>
      <w:r>
        <w:t>3.</w:t>
      </w:r>
      <w:r>
        <w:tab/>
        <w:t>Lin LL, Shih YF, Hsiao CK, Chen CJ. Prevalence of myopia in Taiwanese schoolchildren: 1983 to 2000. Ann Acad Med Singapore. 2004;33(1):27-33. Epub 2004/03/11. PubMed PMID: 15008558.</w:t>
      </w:r>
      <w:bookmarkEnd w:id="101"/>
    </w:p>
    <w:p w:rsidR="00A802C7" w:rsidRDefault="00B17CC9">
      <w:pPr>
        <w:pStyle w:val="EndNoteBibliography"/>
      </w:pPr>
      <w:bookmarkStart w:id="102" w:name="_ENREF_4"/>
      <w:r>
        <w:t>4.</w:t>
      </w:r>
      <w:r>
        <w:tab/>
        <w:t>You QS, Wu LJ, Duan JL, Luo YX, Liu LJ, Li X, et al. Prevalence of myopia in school children in greater Beijing: the Beijing Childhood Eye Study. Acta ophthalmologica. 2014;92(5):e398-406. Epub 2014/08/29. PubMed PMID: 25165786.</w:t>
      </w:r>
      <w:bookmarkEnd w:id="102"/>
    </w:p>
    <w:p w:rsidR="00A802C7" w:rsidRDefault="00B17CC9">
      <w:pPr>
        <w:pStyle w:val="EndNoteBibliography"/>
      </w:pPr>
      <w:bookmarkStart w:id="103" w:name="_ENREF_5"/>
      <w:r>
        <w:t>5.</w:t>
      </w:r>
      <w:r>
        <w:tab/>
        <w:t>Holden BA, Fricke TR, Wilson DA, Jong M, Naidoo KS, Sankaridurg P, et al. Global Prevalence of Myopia and High Myopia and Temporal Trends from 2000 through 2050. Ophthalmology. 2016. doi: 10.1016/j.ophtha.2016.01.006. PubMed PMID: 26875007.</w:t>
      </w:r>
      <w:bookmarkEnd w:id="103"/>
    </w:p>
    <w:p w:rsidR="00A802C7" w:rsidRDefault="00B17CC9">
      <w:pPr>
        <w:pStyle w:val="EndNoteBibliography"/>
      </w:pPr>
      <w:bookmarkStart w:id="104" w:name="_ENREF_6"/>
      <w:r>
        <w:t>6.</w:t>
      </w:r>
      <w:r>
        <w:tab/>
        <w:t>Vitale S, Cotch MF, Sperduto R, Ellwein L. Costs of refractive correction of distance vision impairment in the United States, 1999-2002. Ophthalmology. 2006;113(12):2163-70. doi: 10.1016/j.ophtha.2006.06.033. PubMed PMID: 16996610.</w:t>
      </w:r>
      <w:bookmarkEnd w:id="104"/>
    </w:p>
    <w:p w:rsidR="00A802C7" w:rsidRDefault="00B17CC9">
      <w:pPr>
        <w:pStyle w:val="EndNoteBibliography"/>
      </w:pPr>
      <w:bookmarkStart w:id="105" w:name="_ENREF_7"/>
      <w:r>
        <w:t>7.</w:t>
      </w:r>
      <w:r>
        <w:tab/>
        <w:t>Saw SM, Gazzard G, Shih-Yen EC, Chua WH. Myopia and associated pathological complications. Ophthalmic Physiol Opt. 2005;25(5):381-91. Epub 2005/08/17. doi: 10.1111/j.1475-1313.2005.00298.x. PubMed PMID: 16101943.</w:t>
      </w:r>
      <w:bookmarkEnd w:id="105"/>
    </w:p>
    <w:p w:rsidR="00A802C7" w:rsidRDefault="00B17CC9">
      <w:pPr>
        <w:pStyle w:val="EndNoteBibliography"/>
      </w:pPr>
      <w:bookmarkStart w:id="106" w:name="_ENREF_8"/>
      <w:r>
        <w:t>8.</w:t>
      </w:r>
      <w:r>
        <w:tab/>
        <w:t>Ohno-Matsui K, Kawasaki R, Jonas JB, Cheung CM, Saw SM, Verhoeven VJ, et al. International photographic classification and grading system for myopic maculopathy. Am J Ophthalmol. 2015;159(5):877-83 e7. doi: 10.1016/j.ajo.2015.01.022. PubMed PMID: 25634530.</w:t>
      </w:r>
      <w:bookmarkEnd w:id="106"/>
    </w:p>
    <w:p w:rsidR="00A802C7" w:rsidRDefault="00B17CC9">
      <w:pPr>
        <w:pStyle w:val="EndNoteBibliography"/>
      </w:pPr>
      <w:bookmarkStart w:id="107" w:name="_ENREF_9"/>
      <w:r>
        <w:t>9.</w:t>
      </w:r>
      <w:r>
        <w:tab/>
        <w:t>Huang J, Wen D, Wang Q, McAlinden C, Flitcroft I, Chen H, et al. Efficacy Comparison of 16 Interventions for Myopia Control in Children: A Network Meta-analysis. Ophthalmology. 2016;123(4):697-708. doi: 10.1016/j.ophtha.2015.11.010. PubMed PMID: 26826749.</w:t>
      </w:r>
      <w:bookmarkEnd w:id="107"/>
    </w:p>
    <w:p w:rsidR="00A802C7" w:rsidRDefault="00B17CC9">
      <w:pPr>
        <w:pStyle w:val="EndNoteBibliography"/>
      </w:pPr>
      <w:bookmarkStart w:id="108" w:name="_ENREF_10"/>
      <w:r>
        <w:t>10.</w:t>
      </w:r>
      <w:r>
        <w:tab/>
        <w:t>Holden B, Sankaridurg P, Smith E, Aller T, Jong M, He M. Myopia, an underrated global challenge to vision: where the current data takes us on myopia control. Eye. 2014;28(2):142-6. doi: 10.1038/eye.2013.256. PubMed PMID: PMC3930268.</w:t>
      </w:r>
      <w:bookmarkEnd w:id="108"/>
    </w:p>
    <w:p w:rsidR="00A802C7" w:rsidRDefault="00B17CC9">
      <w:pPr>
        <w:pStyle w:val="EndNoteBibliography"/>
      </w:pPr>
      <w:bookmarkStart w:id="109" w:name="_ENREF_11"/>
      <w:r>
        <w:t>11.</w:t>
      </w:r>
      <w:r>
        <w:tab/>
        <w:t xml:space="preserve">Chia A, Chua W-H, Cheung Y-B, Wong W-L, Lingham A, Fong A, et al. Atropine for the Treatment of Childhood Myopia: Safety and Efficacy of 0.5%, 0.1%, and 0.01% Doses (Atropine for the Treatment of Myopia 2). Ophthalmology. 2012;119(2):347-54. doi: </w:t>
      </w:r>
      <w:hyperlink r:id="rId12" w:history="1">
        <w:r>
          <w:rPr>
            <w:rStyle w:val="ad"/>
            <w:rFonts w:cs="Calibri"/>
          </w:rPr>
          <w:t>http://dx.doi.org/10.1016/j.ophtha.2011.07.031</w:t>
        </w:r>
      </w:hyperlink>
      <w:r>
        <w:t>.</w:t>
      </w:r>
      <w:bookmarkEnd w:id="109"/>
    </w:p>
    <w:p w:rsidR="00A802C7" w:rsidRDefault="00B17CC9">
      <w:pPr>
        <w:pStyle w:val="EndNoteBibliography"/>
      </w:pPr>
      <w:bookmarkStart w:id="110" w:name="_ENREF_12"/>
      <w:r>
        <w:t>12.</w:t>
      </w:r>
      <w:r>
        <w:tab/>
        <w:t xml:space="preserve">Shih YF, Chen CH, Chou AC, Ho TC, Lin LL, Hung PT. Effects of different concentrations of atropine on controlling myopia in myopic children. Journal of ocular pharmacology and therapeutics : the official journal of the Association for Ocular Pharmacology and Therapeutics. 1999;15(1):85-90. Epub 1999/02/27. doi: </w:t>
      </w:r>
      <w:r>
        <w:lastRenderedPageBreak/>
        <w:t>10.1089/jop.1999.15.85. PubMed PMID: 10048351.</w:t>
      </w:r>
      <w:bookmarkEnd w:id="110"/>
    </w:p>
    <w:p w:rsidR="00A802C7" w:rsidRDefault="00B17CC9">
      <w:pPr>
        <w:pStyle w:val="EndNoteBibliography"/>
      </w:pPr>
      <w:bookmarkStart w:id="111" w:name="_ENREF_13"/>
      <w:r>
        <w:t>13.</w:t>
      </w:r>
      <w:r>
        <w:tab/>
        <w:t>Li SM, Kang MT, Wu SS, Liu LR, Li H, Chen Z, et al. Efficacy, Safety and Acceptability of Orthokeratology on Slowing Axial Elongation in Myopic Children by Meta-Analysis. Current eye research. 2016;41(5):600-8. doi: 10.3109/02713683.2015.1050743. PubMed PMID: 26237276.</w:t>
      </w:r>
      <w:bookmarkEnd w:id="111"/>
    </w:p>
    <w:p w:rsidR="00A802C7" w:rsidRDefault="00B17CC9">
      <w:pPr>
        <w:pStyle w:val="EndNoteBibliography"/>
      </w:pPr>
      <w:bookmarkStart w:id="112" w:name="_ENREF_14"/>
      <w:r>
        <w:t>14.</w:t>
      </w:r>
      <w:r>
        <w:tab/>
        <w:t>Cho P, Cheung SW, Edwards M. The longitudinal orthokeratology research in children (LORIC) in Hong Kong: a pilot study on refractive changes and myopic control. Current eye research. 2005;30(1):71-80. PubMed PMID: 15875367.</w:t>
      </w:r>
      <w:bookmarkEnd w:id="112"/>
    </w:p>
    <w:p w:rsidR="00A802C7" w:rsidRDefault="00B17CC9">
      <w:pPr>
        <w:pStyle w:val="EndNoteBibliography"/>
      </w:pPr>
      <w:bookmarkStart w:id="113" w:name="_ENREF_15"/>
      <w:r>
        <w:t>15.</w:t>
      </w:r>
      <w:r>
        <w:tab/>
        <w:t>Muller B, Wilcke A, Boulesteix AL, Brauer J, Passarge E, Boltze J, et al. Improved prediction of complex diseases by common genetic markers: state of the art and further perspectives. Human genetics. 2016;135(3):259-72. doi: 10.1007/s00439-016-1636-z. PubMed PMID: 26839113; PubMed Central PMCID: PMCPMC4759222.</w:t>
      </w:r>
      <w:bookmarkEnd w:id="113"/>
    </w:p>
    <w:p w:rsidR="00A802C7" w:rsidRDefault="00B17CC9">
      <w:pPr>
        <w:pStyle w:val="EndNoteBibliography"/>
      </w:pPr>
      <w:bookmarkStart w:id="114" w:name="_ENREF_16"/>
      <w:r>
        <w:t>16.</w:t>
      </w:r>
      <w:r>
        <w:tab/>
        <w:t>Janssens AC, van Duijn CM. Genome-based prediction of common diseases: advances and prospects. Human molecular genetics. 2008;17(R2):R166-73. doi: 10.1093/hmg/ddn250. PubMed PMID: 18852206.</w:t>
      </w:r>
      <w:bookmarkEnd w:id="114"/>
    </w:p>
    <w:p w:rsidR="00A802C7" w:rsidRDefault="00B17CC9">
      <w:pPr>
        <w:pStyle w:val="EndNoteBibliography"/>
      </w:pPr>
      <w:bookmarkStart w:id="115" w:name="_ENREF_17"/>
      <w:r>
        <w:t>17.</w:t>
      </w:r>
      <w:r>
        <w:tab/>
        <w:t>Kiefer AK, Tung JY, Do CB, Hinds DA, Mountain JL, Francke U, et al. Genome-wide analysis points to roles for extracellular matrix remodeling, the visual cycle, and neuronal development in myopia. PLoS genetics. 2013;9(2):e1003299. doi: 10.1371/journal.pgen.1003299. PubMed PMID: 23468642; PubMed Central PMCID: PMC3585144.</w:t>
      </w:r>
      <w:bookmarkEnd w:id="115"/>
    </w:p>
    <w:p w:rsidR="00A802C7" w:rsidRDefault="00B17CC9">
      <w:pPr>
        <w:pStyle w:val="EndNoteBibliography"/>
      </w:pPr>
      <w:bookmarkStart w:id="116" w:name="_ENREF_18"/>
      <w:r>
        <w:t>18.</w:t>
      </w:r>
      <w:r>
        <w:tab/>
        <w:t>Verhoeven VJ, Hysi PG, Wojciechowski R, Fan Q, Guggenheim JA, Hohn R, et al. Genome-wide meta-analyses of multiancestry cohorts identify multiple new susceptibility loci for refractive error and myopia. Nature genetics. 2013;45(3):314-8. doi: 10.1038/ng.2554. PubMed PMID: 23396134; PubMed Central PMCID: PMC3740568.</w:t>
      </w:r>
      <w:bookmarkEnd w:id="116"/>
    </w:p>
    <w:p w:rsidR="00A802C7" w:rsidRDefault="00B17CC9">
      <w:pPr>
        <w:pStyle w:val="EndNoteBibliography"/>
      </w:pPr>
      <w:bookmarkStart w:id="117" w:name="_ENREF_19"/>
      <w:r>
        <w:t>19.</w:t>
      </w:r>
      <w:r>
        <w:tab/>
        <w:t>Zadnik K, Sinnott LT, Cotter SA, Jones-Jordan LA, Kleinstein RN, Manny RE, et al. Prediction of Juvenile-Onset Myopia. JAMA Ophthalmol. 2015;133(6):683-9. doi: 10.1001/jamaophthalmol.2015.0471. PubMed PMID: 25837970; PubMed Central PMCID: PMC4607030.</w:t>
      </w:r>
      <w:bookmarkEnd w:id="117"/>
    </w:p>
    <w:p w:rsidR="00A802C7" w:rsidRDefault="00B17CC9">
      <w:pPr>
        <w:pStyle w:val="EndNoteBibliography"/>
      </w:pPr>
      <w:bookmarkStart w:id="118" w:name="_ENREF_20"/>
      <w:r>
        <w:t>20.</w:t>
      </w:r>
      <w:r>
        <w:tab/>
        <w:t>Zhang M, Gazzard G, Fu Z, Li L, Chen B, Saw SM, et al. Validating the accuracy of a model to predict the onset of myopia in children. Invest Ophthalmol Vis Sci. 2011;52(8):5836-41. Epub 2011/02/19. doi: 10.1167/iovs.10-5592. PubMed PMID: 21330664.</w:t>
      </w:r>
      <w:bookmarkEnd w:id="118"/>
    </w:p>
    <w:p w:rsidR="00A802C7" w:rsidRDefault="00B17CC9">
      <w:pPr>
        <w:pStyle w:val="EndNoteBibliography"/>
      </w:pPr>
      <w:bookmarkStart w:id="119" w:name="_ENREF_21"/>
      <w:r>
        <w:t>21.</w:t>
      </w:r>
      <w:r>
        <w:tab/>
        <w:t>Chua SY, Sabanayagam C, Cheung YB, Chia A, Valenzuela RK, Tan D, et al. Age of onset of myopia predicts risk of high myopia in later childhood in myopic Singapore children. Ophthalmic Physiol Opt. 2016;36(4):388-94. Epub 2016/06/29. doi: 10.1111/opo.12305. PubMed PMID: 27350183.</w:t>
      </w:r>
      <w:bookmarkEnd w:id="119"/>
    </w:p>
    <w:p w:rsidR="00A802C7" w:rsidRDefault="00B17CC9">
      <w:pPr>
        <w:pStyle w:val="EndNoteBibliography"/>
      </w:pPr>
      <w:bookmarkStart w:id="120" w:name="_ENREF_22"/>
      <w:r>
        <w:t>22.</w:t>
      </w:r>
      <w:r>
        <w:tab/>
        <w:t>Chen Y, Zhang J, Morgan IG, He M. Identifying Children at Risk of High Myopia Using Population Centile Curves of Refraction. PloS one. 2016;11(12):e0167642. Epub 2016/12/29. doi: 10.1371/journal.pone.0167642. PubMed PMID: 28030593.</w:t>
      </w:r>
      <w:bookmarkEnd w:id="120"/>
    </w:p>
    <w:p w:rsidR="00A802C7" w:rsidRDefault="00B17CC9">
      <w:pPr>
        <w:pStyle w:val="EndNoteBibliography"/>
      </w:pPr>
      <w:bookmarkStart w:id="121" w:name="_ENREF_23"/>
      <w:r>
        <w:t>23.</w:t>
      </w:r>
      <w:r>
        <w:tab/>
        <w:t>Ghorbani Mojarrad N, Williams C, Guggenheim JA. A genetic risk score and number of myopic parents independently predict myopia. Ophthalmic Physiol Opt. 2018. Epub 2018/09/06. doi: 10.1111/opo.12579. PubMed PMID: 30182516.</w:t>
      </w:r>
      <w:bookmarkEnd w:id="121"/>
    </w:p>
    <w:p w:rsidR="00A802C7" w:rsidRDefault="00B17CC9">
      <w:pPr>
        <w:pStyle w:val="EndNoteBibliography"/>
      </w:pPr>
      <w:bookmarkStart w:id="122" w:name="_ENREF_24"/>
      <w:r>
        <w:t>24.</w:t>
      </w:r>
      <w:r>
        <w:tab/>
        <w:t>He M, Ge J, Zheng Y, Huang W, Zeng J. The Guangzhou Twin Project. Twin Res Hum Genet. 2006;9(6):753-7. Epub 2007/01/27. doi: 10.1375/183242706779462561. PubMed PMID: 17254403.</w:t>
      </w:r>
      <w:bookmarkEnd w:id="122"/>
    </w:p>
    <w:p w:rsidR="00A802C7" w:rsidRDefault="00B17CC9">
      <w:pPr>
        <w:pStyle w:val="EndNoteBibliography"/>
      </w:pPr>
      <w:bookmarkStart w:id="123" w:name="_ENREF_25"/>
      <w:r>
        <w:t>25.</w:t>
      </w:r>
      <w:r>
        <w:tab/>
        <w:t>Xiang F, He M, Morgan IG. Annual changes in refractive errors and ocular components before and after the onset of myopia in Chinese children. Ophthalmology. 2012;119(7):1478-84. doi: 10.1016/j.ophtha.2012.01.017. PubMed PMID: 22578257.</w:t>
      </w:r>
      <w:bookmarkEnd w:id="123"/>
    </w:p>
    <w:p w:rsidR="00A802C7" w:rsidRDefault="00B17CC9">
      <w:pPr>
        <w:pStyle w:val="EndNoteBibliography"/>
      </w:pPr>
      <w:bookmarkStart w:id="124" w:name="_ENREF_26"/>
      <w:r>
        <w:t>26.</w:t>
      </w:r>
      <w:r>
        <w:tab/>
        <w:t>Chen Y, Chang BH, Ding X, He M. Patterns in longitudinal growth of refraction in Southern Chinese children: cluster and principal component analysis. Scientific reports. 2016;6:37636. Epub 2016/11/23. doi: 10.1038/srep37636. PubMed PMID: 27874105; PubMed Central PMCID: PMC5118713.</w:t>
      </w:r>
      <w:bookmarkEnd w:id="124"/>
    </w:p>
    <w:p w:rsidR="00A802C7" w:rsidRDefault="00B17CC9">
      <w:pPr>
        <w:pStyle w:val="EndNoteBibliography"/>
      </w:pPr>
      <w:bookmarkStart w:id="125" w:name="_ENREF_27"/>
      <w:r>
        <w:t>27.</w:t>
      </w:r>
      <w:r>
        <w:tab/>
        <w:t>Fan Q, Guo X, Tideman JWL, Williams KM, Yazar S, Hosseini SM, et al. Childhood gene-environment interactions and age-dependent effects of genetic variants associated with refractive error and myopia: The CREAM Consortium. 2016;6:25853. doi: 10.1038/srep25853</w:t>
      </w:r>
    </w:p>
    <w:p w:rsidR="00A802C7" w:rsidRDefault="00A802C7">
      <w:pPr>
        <w:pStyle w:val="EndNoteBibliography"/>
      </w:pPr>
      <w:hyperlink r:id="rId13" w:anchor="supplementary-information" w:history="1">
        <w:r w:rsidR="00B17CC9">
          <w:rPr>
            <w:rStyle w:val="ad"/>
            <w:rFonts w:cs="Calibri"/>
          </w:rPr>
          <w:t>http://dharmasastra.live.cf.private.springer.com/articles/srep25853#supplementary-information</w:t>
        </w:r>
      </w:hyperlink>
      <w:r w:rsidR="00B17CC9">
        <w:t>.</w:t>
      </w:r>
      <w:bookmarkEnd w:id="125"/>
    </w:p>
    <w:p w:rsidR="00A802C7" w:rsidRDefault="00B17CC9">
      <w:pPr>
        <w:pStyle w:val="EndNoteBibliography"/>
      </w:pPr>
      <w:bookmarkStart w:id="126" w:name="_ENREF_28"/>
      <w:r>
        <w:t>28.</w:t>
      </w:r>
      <w:r>
        <w:tab/>
        <w:t>Dandine-Roulland C, Perdry H. The Use of the Linear Mixed Model in Human Genetics. Human heredity. 2015;80(4):196-206. Epub 2015/01/01. doi: 10.1159/000447634. PubMed PMID: 27576760.</w:t>
      </w:r>
      <w:bookmarkEnd w:id="126"/>
    </w:p>
    <w:p w:rsidR="00A802C7" w:rsidRDefault="00B17CC9">
      <w:pPr>
        <w:pStyle w:val="EndNoteBibliography"/>
      </w:pPr>
      <w:bookmarkStart w:id="127" w:name="_ENREF_29"/>
      <w:r>
        <w:t>29.</w:t>
      </w:r>
      <w:r>
        <w:tab/>
        <w:t>Tu YK. Use of generalized linear mixed models for network meta-analysis. Medical decision making : an international journal of the Society for Medical Decision Making. 2014;34(7):911-8. Epub 2014/09/28. doi: 10.1177/0272989x14545789. PubMed PMID: 25260872.</w:t>
      </w:r>
      <w:bookmarkEnd w:id="127"/>
    </w:p>
    <w:p w:rsidR="00A802C7" w:rsidRDefault="00B17CC9">
      <w:pPr>
        <w:pStyle w:val="EndNoteBibliography"/>
      </w:pPr>
      <w:bookmarkStart w:id="128" w:name="_ENREF_30"/>
      <w:r>
        <w:t>30.</w:t>
      </w:r>
      <w:r>
        <w:tab/>
        <w:t xml:space="preserve">Schaalje GB. Linear mixed models, a practical guide using statistical software. Brady T. West, Kathleen B. </w:t>
      </w:r>
      <w:r>
        <w:lastRenderedPageBreak/>
        <w:t>Welch, Andrzej T. Galecki, Chapman &amp; Hall/CRC, Boca Raton, FL, 2007. No. of pages: xix +353. Price: $71.96. ISBN: 1-58488-480-0. Statistics in Medicine. 2008;27(15):2979–80.</w:t>
      </w:r>
      <w:bookmarkEnd w:id="128"/>
    </w:p>
    <w:p w:rsidR="00A802C7" w:rsidRDefault="00B17CC9">
      <w:pPr>
        <w:pStyle w:val="EndNoteBibliography"/>
      </w:pPr>
      <w:bookmarkStart w:id="129" w:name="_ENREF_31"/>
      <w:r>
        <w:t>31.</w:t>
      </w:r>
      <w:r>
        <w:tab/>
        <w:t>Lyhne N, Sjolie AK, Kyvik KO, Green A. The importance of genes and environment for ocular refraction and its determiners: a population based study among 20-45 year old twins. British Journal of Ophthalmology. 2001;85(12):1470-6. doi: DOI 10.1136/bjo.85.12.1470. PubMed PMID: WOS:000172605300020.</w:t>
      </w:r>
      <w:bookmarkEnd w:id="129"/>
    </w:p>
    <w:p w:rsidR="00A802C7" w:rsidRDefault="00B17CC9">
      <w:pPr>
        <w:pStyle w:val="EndNoteBibliography"/>
      </w:pPr>
      <w:bookmarkStart w:id="130" w:name="_ENREF_32"/>
      <w:r>
        <w:t>32.</w:t>
      </w:r>
      <w:r>
        <w:tab/>
        <w:t>Dirani M, Chamberlain M, Shekar SN, Islam AF, Garoufalis P, Chen CY, et al. Heritability of refractive error and ocular biometrics: the Genes in Myopia (GEM) twin study. Invest Ophthalmol Vis Sci. 2006;47(11):4756-61. Epub 2006/10/27. doi: 10.1167/iovs.06-0270. PubMed PMID: 17065484.</w:t>
      </w:r>
      <w:bookmarkEnd w:id="130"/>
    </w:p>
    <w:p w:rsidR="00A802C7" w:rsidRDefault="00B17CC9">
      <w:pPr>
        <w:pStyle w:val="EndNoteBibliography"/>
      </w:pPr>
      <w:bookmarkStart w:id="131" w:name="_ENREF_33"/>
      <w:r>
        <w:t>33.</w:t>
      </w:r>
      <w:r>
        <w:tab/>
        <w:t>Kim MH, Zhao D, Kim W, Lim DH, Song YM, Guallar E, et al. Heritability of Myopia and Ocular Biometrics in Koreans: The Healthy Twin Study. Investigative ophthalmology &amp; visual science. 2013;54(5):3644-9. doi: 10.1167/iovs.12-11254. PubMed PMID: WOS:000321118300065.</w:t>
      </w:r>
      <w:bookmarkEnd w:id="131"/>
    </w:p>
    <w:p w:rsidR="00A802C7" w:rsidRDefault="00B17CC9">
      <w:pPr>
        <w:pStyle w:val="EndNoteBibliography"/>
      </w:pPr>
      <w:bookmarkStart w:id="132" w:name="_ENREF_34"/>
      <w:r>
        <w:t>34.</w:t>
      </w:r>
      <w:r>
        <w:tab/>
        <w:t>Seddon JM, Silver RE, Kwong M, Rosner B. Risk Prediction for Progression of Macular Degeneration: 10 Common and Rare Genetic Variants, Demographic, Environmental, and Macular Covariates. Investigative ophthalmology &amp; visual science. 2015;56(4):2192-202. doi: 10.1167/iovs.14-15841. PubMed PMID: 25655794; PubMed Central PMCID: PMC4405097.</w:t>
      </w:r>
      <w:bookmarkEnd w:id="132"/>
    </w:p>
    <w:p w:rsidR="00A802C7" w:rsidRDefault="00B17CC9">
      <w:pPr>
        <w:pStyle w:val="EndNoteBibliography"/>
      </w:pPr>
      <w:bookmarkStart w:id="133" w:name="_ENREF_35"/>
      <w:r>
        <w:t>35.</w:t>
      </w:r>
      <w:r>
        <w:tab/>
        <w:t>Jones-Jordan LA, Sinnott LT, Manny RE, Cotter SA, Kleinstein RN, Mutti DO, et al. Early childhood refractive error and parental history of myopia as predictors of myopia. Invest Ophthalmol Vis Sci. 2010;51(1):115-21.</w:t>
      </w:r>
      <w:bookmarkEnd w:id="133"/>
    </w:p>
    <w:p w:rsidR="00A802C7" w:rsidRDefault="00B17CC9">
      <w:pPr>
        <w:pStyle w:val="EndNoteBibliography"/>
      </w:pPr>
      <w:bookmarkStart w:id="134" w:name="_ENREF_36"/>
      <w:r>
        <w:t>36.</w:t>
      </w:r>
      <w:r>
        <w:tab/>
        <w:t>Mutti DO, Mitchell GL, Moeschberger ML, Jones LA, Zadnik K. Parental myopia, near work, school achievement, and children's refractive error. Invest Ophthalmol Vis Sci. 2002;43(12):3633-40. PubMed PMID: 12454029.</w:t>
      </w:r>
      <w:bookmarkEnd w:id="134"/>
    </w:p>
    <w:p w:rsidR="00A802C7" w:rsidRDefault="00B17CC9">
      <w:pPr>
        <w:pStyle w:val="EndNoteBibliography"/>
      </w:pPr>
      <w:bookmarkStart w:id="135" w:name="_ENREF_37"/>
      <w:r>
        <w:t>37.</w:t>
      </w:r>
      <w:r>
        <w:tab/>
        <w:t>Guggenheim JA, Kirov G, Hodson SA. The heritability of high myopia: a reanalysis of Goldschmidt's data. J Med Genet. 2000;37(3):227-31. Epub 2000/04/25. PubMed PMID: 10777361; PubMed Central PMCID: PMCPmc1734546.</w:t>
      </w:r>
      <w:bookmarkEnd w:id="135"/>
    </w:p>
    <w:p w:rsidR="00A802C7" w:rsidRDefault="00B17CC9">
      <w:pPr>
        <w:pStyle w:val="EndNoteBibliography"/>
      </w:pPr>
      <w:bookmarkStart w:id="136" w:name="_ENREF_38"/>
      <w:r>
        <w:t>38.</w:t>
      </w:r>
      <w:r>
        <w:tab/>
        <w:t>Rose KA, Morgan IG, Smith W, Mitchell P. High heritability of myopia does not preclude rapid changes in prevalence. Clin Exp Ophthalmol. 2002;30(3):168-72. Epub 2002/05/16. PubMed PMID: 12010207.</w:t>
      </w:r>
      <w:bookmarkEnd w:id="136"/>
    </w:p>
    <w:p w:rsidR="00A802C7" w:rsidRDefault="00B17CC9">
      <w:pPr>
        <w:pStyle w:val="EndNoteBibliography"/>
      </w:pPr>
      <w:bookmarkStart w:id="137" w:name="_ENREF_39"/>
      <w:r>
        <w:t>39.</w:t>
      </w:r>
      <w:r>
        <w:tab/>
        <w:t xml:space="preserve">Rose KA, Morgan IG, Ip J, Kifley A, Huynh S, Smith W, et al. Outdoor Activity Reduces the Prevalence of Myopia in Children. Ophthalmology. 2008;115(8):1279-85. doi: </w:t>
      </w:r>
      <w:hyperlink r:id="rId14" w:history="1">
        <w:r>
          <w:rPr>
            <w:rStyle w:val="ad"/>
            <w:rFonts w:cs="Calibri"/>
          </w:rPr>
          <w:t>http://dx.doi.org/10.1016/j.ophtha.2007.12.019</w:t>
        </w:r>
      </w:hyperlink>
      <w:r>
        <w:t>.</w:t>
      </w:r>
      <w:bookmarkEnd w:id="137"/>
    </w:p>
    <w:p w:rsidR="00A802C7" w:rsidRDefault="00B17CC9">
      <w:pPr>
        <w:pStyle w:val="EndNoteBibliography"/>
      </w:pPr>
      <w:bookmarkStart w:id="138" w:name="_ENREF_40"/>
      <w:r>
        <w:t>40.</w:t>
      </w:r>
      <w:r>
        <w:tab/>
        <w:t>He M, Xiang F, Zeng Y, Mai J, Chen Q, Zhang J, et al. Effect of Time Spent Outdoors at School on the Development of Myopia Among Children in China: A Randomized Clinical Trial. JAMA : the journal of the American Medical Association. 2015;314(11):1142-8. Epub 2015/09/16. doi: 10.1001/jama.2015.10803. PubMed PMID: 26372583.</w:t>
      </w:r>
      <w:bookmarkEnd w:id="138"/>
    </w:p>
    <w:p w:rsidR="00A802C7" w:rsidRDefault="00B17CC9">
      <w:pPr>
        <w:pStyle w:val="EndNoteBibliography"/>
      </w:pPr>
      <w:bookmarkStart w:id="139" w:name="_ENREF_41"/>
      <w:r>
        <w:t>41.</w:t>
      </w:r>
      <w:r>
        <w:tab/>
        <w:t>Pokharel GP, Negrel AD, Munoz SR, Ellwein LB. Refractive Error Study in Children: results from Mechi Zone, Nepal. American Journal of Ophthalmology. 2000;129(4):436–44.</w:t>
      </w:r>
      <w:bookmarkEnd w:id="139"/>
    </w:p>
    <w:p w:rsidR="00A802C7" w:rsidRDefault="00B17CC9">
      <w:pPr>
        <w:pStyle w:val="EndNoteBibliography"/>
      </w:pPr>
      <w:bookmarkStart w:id="140" w:name="_ENREF_42"/>
      <w:r>
        <w:t>42.</w:t>
      </w:r>
      <w:r>
        <w:tab/>
        <w:t>Pan CW, Ramamurthy D, Saw SM. Worldwide prevalence and risk factors for myopia. Ophthalmic Physiol Opt. 2012;32(1):3-16. doi: 10.1111/j.1475-1313.2011.00884.x. PubMed PMID: 22150586.</w:t>
      </w:r>
      <w:bookmarkEnd w:id="140"/>
    </w:p>
    <w:p w:rsidR="00A802C7" w:rsidRDefault="00B17CC9">
      <w:pPr>
        <w:pStyle w:val="EndNoteBibliography"/>
      </w:pPr>
      <w:bookmarkStart w:id="141" w:name="_ENREF_43"/>
      <w:r>
        <w:t>43.</w:t>
      </w:r>
      <w:r>
        <w:tab/>
        <w:t>Mihaescu R, Pencina MJ, Alonso A, Lunetta KL, Heckbert SR, Benjamin EJ, et al. Incremental value of rare genetic variants for the prediction of multifactorial diseases. Genome medicine. 2013;5(8):76. doi: 10.1186/gm480. PubMed PMID: 23961719; PubMed Central PMCID: PMC3971349.</w:t>
      </w:r>
      <w:bookmarkEnd w:id="141"/>
    </w:p>
    <w:p w:rsidR="00A802C7" w:rsidRDefault="00B17CC9">
      <w:pPr>
        <w:pStyle w:val="EndNoteBibliography"/>
      </w:pPr>
      <w:bookmarkStart w:id="142" w:name="_ENREF_44"/>
      <w:r>
        <w:t>44.</w:t>
      </w:r>
      <w:r>
        <w:tab/>
        <w:t>Aschard H, Chen J, Cornelis MC, Chibnik LB, Karlson EW, Kraft P. Inclusion of gene-gene and gene-environment interactions unlikely to dramatically improve risk prediction for complex diseases. American journal of human genetics. 2012;90(6):962-72. doi: 10.1016/j.ajhg.2012.04.017. PubMed PMID: 22633398; PubMed Central PMCID: PMC3370279.</w:t>
      </w:r>
      <w:bookmarkEnd w:id="142"/>
    </w:p>
    <w:p w:rsidR="00A802C7" w:rsidRDefault="00B17CC9">
      <w:pPr>
        <w:pStyle w:val="EndNoteBibliography"/>
      </w:pPr>
      <w:bookmarkStart w:id="143" w:name="_ENREF_45"/>
      <w:r>
        <w:t>45.</w:t>
      </w:r>
      <w:r>
        <w:tab/>
        <w:t>Group C. Myopia stabilization and associated factors among participants in the Correction of Myopia Evaluation Trial (COMET). Invest Ophthalmol Vis Sci. 2013;54(13):7871-84. Epub 2013/10/26. doi: 10.1167/iovs.13-12403. PubMed PMID: 24159085; PubMed Central PMCID: PMC3850666.</w:t>
      </w:r>
      <w:bookmarkEnd w:id="143"/>
    </w:p>
    <w:p w:rsidR="00A802C7" w:rsidRDefault="00A802C7">
      <w:pPr>
        <w:pStyle w:val="af0"/>
        <w:ind w:firstLineChars="0" w:firstLine="0"/>
        <w:jc w:val="left"/>
        <w:rPr>
          <w:rFonts w:cs="Arial"/>
          <w:szCs w:val="24"/>
        </w:rPr>
      </w:pPr>
      <w:r>
        <w:rPr>
          <w:rFonts w:cs="Arial"/>
          <w:szCs w:val="24"/>
        </w:rPr>
        <w:fldChar w:fldCharType="end"/>
      </w:r>
    </w:p>
    <w:p w:rsidR="00A802C7" w:rsidRDefault="00B17CC9">
      <w:pPr>
        <w:widowControl/>
        <w:spacing w:line="240" w:lineRule="auto"/>
        <w:jc w:val="left"/>
        <w:rPr>
          <w:rFonts w:cs="Arial"/>
          <w:szCs w:val="24"/>
        </w:rPr>
      </w:pPr>
      <w:r>
        <w:rPr>
          <w:rFonts w:cs="Arial"/>
          <w:szCs w:val="24"/>
        </w:rPr>
        <w:br w:type="page"/>
      </w:r>
    </w:p>
    <w:p w:rsidR="00A802C7" w:rsidRDefault="00B17CC9">
      <w:pPr>
        <w:pStyle w:val="af0"/>
        <w:ind w:firstLineChars="0" w:firstLine="0"/>
        <w:jc w:val="left"/>
        <w:rPr>
          <w:rFonts w:cs="Arial"/>
          <w:szCs w:val="24"/>
        </w:rPr>
      </w:pPr>
      <w:r>
        <w:rPr>
          <w:rFonts w:cs="Arial" w:hint="eastAsia"/>
          <w:szCs w:val="24"/>
        </w:rPr>
        <w:lastRenderedPageBreak/>
        <w:t>Figure legends:</w:t>
      </w:r>
    </w:p>
    <w:p w:rsidR="00A802C7" w:rsidRDefault="00B17CC9">
      <w:pPr>
        <w:pStyle w:val="af0"/>
        <w:ind w:firstLineChars="0" w:firstLine="0"/>
        <w:jc w:val="left"/>
        <w:rPr>
          <w:rFonts w:cs="Arial"/>
          <w:szCs w:val="24"/>
        </w:rPr>
      </w:pPr>
      <w:r>
        <w:rPr>
          <w:rFonts w:cs="Arial"/>
          <w:szCs w:val="24"/>
        </w:rPr>
        <w:t>Figure 1.Receiver operating characteristic (ROC) curves of model 1-4 for predicting the presence of high myopia at the age of 18 based on baseline, baseline plus 1-year follow-up and baseline plus 2-year follow-up data of validation dataset.</w:t>
      </w:r>
    </w:p>
    <w:p w:rsidR="00A802C7" w:rsidRDefault="00A802C7">
      <w:pPr>
        <w:pStyle w:val="af0"/>
        <w:ind w:firstLineChars="0" w:firstLine="0"/>
        <w:jc w:val="left"/>
        <w:rPr>
          <w:rFonts w:cs="Arial"/>
          <w:szCs w:val="24"/>
        </w:rPr>
      </w:pPr>
    </w:p>
    <w:sectPr w:rsidR="00A802C7" w:rsidSect="00A802C7">
      <w:pgSz w:w="11906" w:h="16838"/>
      <w:pgMar w:top="1797" w:right="1440" w:bottom="1797" w:left="1440" w:header="851" w:footer="992" w:gutter="0"/>
      <w:lnNumType w:countBy="1" w:restart="continuous"/>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F25" w:rsidRDefault="00521F25" w:rsidP="00A802C7">
      <w:pPr>
        <w:spacing w:line="240" w:lineRule="auto"/>
      </w:pPr>
      <w:r>
        <w:separator/>
      </w:r>
    </w:p>
  </w:endnote>
  <w:endnote w:type="continuationSeparator" w:id="1">
    <w:p w:rsidR="00521F25" w:rsidRDefault="00521F25" w:rsidP="00A802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C9" w:rsidRDefault="00B17CC9">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7CC9" w:rsidRDefault="00B17CC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C9" w:rsidRDefault="00B17CC9">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7332A">
      <w:rPr>
        <w:rStyle w:val="a9"/>
        <w:noProof/>
      </w:rPr>
      <w:t>20</w:t>
    </w:r>
    <w:r>
      <w:rPr>
        <w:rStyle w:val="a9"/>
      </w:rPr>
      <w:fldChar w:fldCharType="end"/>
    </w:r>
  </w:p>
  <w:p w:rsidR="00B17CC9" w:rsidRDefault="00B17CC9">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F25" w:rsidRDefault="00521F25" w:rsidP="00A802C7">
      <w:pPr>
        <w:spacing w:line="240" w:lineRule="auto"/>
      </w:pPr>
      <w:r>
        <w:separator/>
      </w:r>
    </w:p>
  </w:footnote>
  <w:footnote w:type="continuationSeparator" w:id="1">
    <w:p w:rsidR="00521F25" w:rsidRDefault="00521F25" w:rsidP="00A802C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31A5A"/>
    <w:multiLevelType w:val="multilevel"/>
    <w:tmpl w:val="68031A5A"/>
    <w:lvl w:ilvl="0">
      <w:start w:val="1"/>
      <w:numFmt w:val="decimal"/>
      <w:lvlText w:val="%1."/>
      <w:lvlJc w:val="left"/>
      <w:pPr>
        <w:ind w:left="360" w:hanging="36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eng">
    <w15:presenceInfo w15:providerId="None" w15:userId="zhe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fwdtsxvgvprvkefprr5etv69xf5t55svvdv&quot;&gt;Guangzhou_update Copy-Saved-Saved1&lt;record-ids&gt;&lt;item&gt;26&lt;/item&gt;&lt;item&gt;46&lt;/item&gt;&lt;item&gt;67&lt;/item&gt;&lt;item&gt;240&lt;/item&gt;&lt;item&gt;314&lt;/item&gt;&lt;item&gt;4936&lt;/item&gt;&lt;item&gt;4937&lt;/item&gt;&lt;item&gt;4966&lt;/item&gt;&lt;item&gt;4978&lt;/item&gt;&lt;item&gt;4985&lt;/item&gt;&lt;item&gt;5022&lt;/item&gt;&lt;item&gt;5074&lt;/item&gt;&lt;item&gt;5090&lt;/item&gt;&lt;item&gt;5100&lt;/item&gt;&lt;item&gt;5110&lt;/item&gt;&lt;item&gt;5167&lt;/item&gt;&lt;item&gt;5188&lt;/item&gt;&lt;item&gt;5199&lt;/item&gt;&lt;item&gt;5223&lt;/item&gt;&lt;item&gt;5229&lt;/item&gt;&lt;item&gt;5241&lt;/item&gt;&lt;item&gt;5251&lt;/item&gt;&lt;item&gt;5257&lt;/item&gt;&lt;item&gt;5304&lt;/item&gt;&lt;item&gt;5306&lt;/item&gt;&lt;item&gt;5307&lt;/item&gt;&lt;item&gt;5323&lt;/item&gt;&lt;item&gt;5423&lt;/item&gt;&lt;item&gt;5424&lt;/item&gt;&lt;item&gt;5444&lt;/item&gt;&lt;item&gt;5447&lt;/item&gt;&lt;item&gt;5448&lt;/item&gt;&lt;item&gt;5491&lt;/item&gt;&lt;item&gt;5492&lt;/item&gt;&lt;item&gt;5493&lt;/item&gt;&lt;item&gt;5505&lt;/item&gt;&lt;item&gt;5506&lt;/item&gt;&lt;item&gt;5528&lt;/item&gt;&lt;/record-ids&gt;&lt;/item&gt;&lt;/Libraries&gt;"/>
  </w:docVars>
  <w:rsids>
    <w:rsidRoot w:val="00BB181E"/>
    <w:rsid w:val="0000257A"/>
    <w:rsid w:val="000028CD"/>
    <w:rsid w:val="00002EC2"/>
    <w:rsid w:val="000031C3"/>
    <w:rsid w:val="000039CC"/>
    <w:rsid w:val="00006508"/>
    <w:rsid w:val="000067A6"/>
    <w:rsid w:val="00007103"/>
    <w:rsid w:val="00007145"/>
    <w:rsid w:val="000073B0"/>
    <w:rsid w:val="00007DE2"/>
    <w:rsid w:val="00007F38"/>
    <w:rsid w:val="00010535"/>
    <w:rsid w:val="00010AC5"/>
    <w:rsid w:val="00012107"/>
    <w:rsid w:val="000129F5"/>
    <w:rsid w:val="000132F2"/>
    <w:rsid w:val="00013346"/>
    <w:rsid w:val="00013D15"/>
    <w:rsid w:val="00014748"/>
    <w:rsid w:val="00014F30"/>
    <w:rsid w:val="00015088"/>
    <w:rsid w:val="00015610"/>
    <w:rsid w:val="00017A47"/>
    <w:rsid w:val="000233D8"/>
    <w:rsid w:val="0002402B"/>
    <w:rsid w:val="0002412D"/>
    <w:rsid w:val="000243D5"/>
    <w:rsid w:val="0002447C"/>
    <w:rsid w:val="00024AC1"/>
    <w:rsid w:val="000253E1"/>
    <w:rsid w:val="00026373"/>
    <w:rsid w:val="00030A79"/>
    <w:rsid w:val="0003124D"/>
    <w:rsid w:val="00031EB4"/>
    <w:rsid w:val="000326A8"/>
    <w:rsid w:val="000333FD"/>
    <w:rsid w:val="00033696"/>
    <w:rsid w:val="00034BB0"/>
    <w:rsid w:val="000350F9"/>
    <w:rsid w:val="00035723"/>
    <w:rsid w:val="00036BAB"/>
    <w:rsid w:val="00036F71"/>
    <w:rsid w:val="00036FCF"/>
    <w:rsid w:val="00037048"/>
    <w:rsid w:val="00037542"/>
    <w:rsid w:val="000378C5"/>
    <w:rsid w:val="00037A0E"/>
    <w:rsid w:val="00040463"/>
    <w:rsid w:val="00040A38"/>
    <w:rsid w:val="000413BC"/>
    <w:rsid w:val="000416F5"/>
    <w:rsid w:val="000417A7"/>
    <w:rsid w:val="00041824"/>
    <w:rsid w:val="00041F25"/>
    <w:rsid w:val="0004239D"/>
    <w:rsid w:val="00042411"/>
    <w:rsid w:val="00042521"/>
    <w:rsid w:val="00042F9F"/>
    <w:rsid w:val="000439B1"/>
    <w:rsid w:val="00044615"/>
    <w:rsid w:val="00044633"/>
    <w:rsid w:val="000448F1"/>
    <w:rsid w:val="00044CF7"/>
    <w:rsid w:val="000453DD"/>
    <w:rsid w:val="0004542D"/>
    <w:rsid w:val="00047BF8"/>
    <w:rsid w:val="00047EB5"/>
    <w:rsid w:val="000511CE"/>
    <w:rsid w:val="00051865"/>
    <w:rsid w:val="000525AF"/>
    <w:rsid w:val="000539CF"/>
    <w:rsid w:val="00053F12"/>
    <w:rsid w:val="0005440F"/>
    <w:rsid w:val="00054952"/>
    <w:rsid w:val="00054FB9"/>
    <w:rsid w:val="00056253"/>
    <w:rsid w:val="00057020"/>
    <w:rsid w:val="00057447"/>
    <w:rsid w:val="000578DF"/>
    <w:rsid w:val="00060001"/>
    <w:rsid w:val="0006015E"/>
    <w:rsid w:val="00061218"/>
    <w:rsid w:val="0006158C"/>
    <w:rsid w:val="000616E0"/>
    <w:rsid w:val="00061814"/>
    <w:rsid w:val="00062E3A"/>
    <w:rsid w:val="0006385A"/>
    <w:rsid w:val="00063B1B"/>
    <w:rsid w:val="000642D9"/>
    <w:rsid w:val="0006443F"/>
    <w:rsid w:val="00064CB8"/>
    <w:rsid w:val="00065830"/>
    <w:rsid w:val="00065A83"/>
    <w:rsid w:val="00065F9D"/>
    <w:rsid w:val="000677A3"/>
    <w:rsid w:val="00067F98"/>
    <w:rsid w:val="000704FD"/>
    <w:rsid w:val="000707E9"/>
    <w:rsid w:val="0007086D"/>
    <w:rsid w:val="000709E2"/>
    <w:rsid w:val="00070FC7"/>
    <w:rsid w:val="00071564"/>
    <w:rsid w:val="00071D89"/>
    <w:rsid w:val="00072910"/>
    <w:rsid w:val="000733E7"/>
    <w:rsid w:val="00076505"/>
    <w:rsid w:val="00076715"/>
    <w:rsid w:val="00076FE2"/>
    <w:rsid w:val="00080102"/>
    <w:rsid w:val="000809E7"/>
    <w:rsid w:val="00081784"/>
    <w:rsid w:val="00082846"/>
    <w:rsid w:val="00082D01"/>
    <w:rsid w:val="00083F0C"/>
    <w:rsid w:val="000855F5"/>
    <w:rsid w:val="000868E4"/>
    <w:rsid w:val="000869C0"/>
    <w:rsid w:val="00086A1E"/>
    <w:rsid w:val="00086B0E"/>
    <w:rsid w:val="0008708A"/>
    <w:rsid w:val="00087965"/>
    <w:rsid w:val="00087CCB"/>
    <w:rsid w:val="000904C9"/>
    <w:rsid w:val="000906A2"/>
    <w:rsid w:val="000915B8"/>
    <w:rsid w:val="00092016"/>
    <w:rsid w:val="00092129"/>
    <w:rsid w:val="00092463"/>
    <w:rsid w:val="000932EA"/>
    <w:rsid w:val="0009401E"/>
    <w:rsid w:val="00094982"/>
    <w:rsid w:val="00094CCB"/>
    <w:rsid w:val="00094EDB"/>
    <w:rsid w:val="00095F33"/>
    <w:rsid w:val="0009651A"/>
    <w:rsid w:val="000965DA"/>
    <w:rsid w:val="00097440"/>
    <w:rsid w:val="000974D0"/>
    <w:rsid w:val="00097522"/>
    <w:rsid w:val="000A1F5D"/>
    <w:rsid w:val="000A2001"/>
    <w:rsid w:val="000A2205"/>
    <w:rsid w:val="000A269D"/>
    <w:rsid w:val="000A2BAA"/>
    <w:rsid w:val="000A43D5"/>
    <w:rsid w:val="000A4F13"/>
    <w:rsid w:val="000A5ABF"/>
    <w:rsid w:val="000A5F70"/>
    <w:rsid w:val="000A6106"/>
    <w:rsid w:val="000A6E22"/>
    <w:rsid w:val="000A7633"/>
    <w:rsid w:val="000B101D"/>
    <w:rsid w:val="000B312A"/>
    <w:rsid w:val="000B338D"/>
    <w:rsid w:val="000B369E"/>
    <w:rsid w:val="000B414D"/>
    <w:rsid w:val="000B4A5E"/>
    <w:rsid w:val="000B57B6"/>
    <w:rsid w:val="000B5841"/>
    <w:rsid w:val="000B603B"/>
    <w:rsid w:val="000B6D2D"/>
    <w:rsid w:val="000B70F1"/>
    <w:rsid w:val="000B7241"/>
    <w:rsid w:val="000C076E"/>
    <w:rsid w:val="000C1D20"/>
    <w:rsid w:val="000C2A82"/>
    <w:rsid w:val="000C2ACB"/>
    <w:rsid w:val="000C2F2A"/>
    <w:rsid w:val="000C3B3A"/>
    <w:rsid w:val="000C3E06"/>
    <w:rsid w:val="000C3F3A"/>
    <w:rsid w:val="000C4621"/>
    <w:rsid w:val="000C589E"/>
    <w:rsid w:val="000C5C6D"/>
    <w:rsid w:val="000C6B06"/>
    <w:rsid w:val="000C756A"/>
    <w:rsid w:val="000C77B0"/>
    <w:rsid w:val="000D0204"/>
    <w:rsid w:val="000D03E1"/>
    <w:rsid w:val="000D0905"/>
    <w:rsid w:val="000D0E0B"/>
    <w:rsid w:val="000D0F7C"/>
    <w:rsid w:val="000D1238"/>
    <w:rsid w:val="000D31A0"/>
    <w:rsid w:val="000D3D36"/>
    <w:rsid w:val="000D44A1"/>
    <w:rsid w:val="000D5097"/>
    <w:rsid w:val="000D63F2"/>
    <w:rsid w:val="000D723D"/>
    <w:rsid w:val="000E06C4"/>
    <w:rsid w:val="000E1144"/>
    <w:rsid w:val="000E23C0"/>
    <w:rsid w:val="000E2534"/>
    <w:rsid w:val="000E25AC"/>
    <w:rsid w:val="000E25BD"/>
    <w:rsid w:val="000E3FBC"/>
    <w:rsid w:val="000E4E4B"/>
    <w:rsid w:val="000E523C"/>
    <w:rsid w:val="000E53C6"/>
    <w:rsid w:val="000E5A4C"/>
    <w:rsid w:val="000E6CB6"/>
    <w:rsid w:val="000E7258"/>
    <w:rsid w:val="000F0FD8"/>
    <w:rsid w:val="000F20AE"/>
    <w:rsid w:val="000F2226"/>
    <w:rsid w:val="000F236A"/>
    <w:rsid w:val="000F2391"/>
    <w:rsid w:val="000F319A"/>
    <w:rsid w:val="000F42B8"/>
    <w:rsid w:val="000F444E"/>
    <w:rsid w:val="000F5C55"/>
    <w:rsid w:val="000F62B9"/>
    <w:rsid w:val="000F6B60"/>
    <w:rsid w:val="001004FE"/>
    <w:rsid w:val="001008A3"/>
    <w:rsid w:val="00100904"/>
    <w:rsid w:val="001025D9"/>
    <w:rsid w:val="001027C8"/>
    <w:rsid w:val="0010346E"/>
    <w:rsid w:val="00103BFC"/>
    <w:rsid w:val="00103C71"/>
    <w:rsid w:val="001040F2"/>
    <w:rsid w:val="0010466A"/>
    <w:rsid w:val="00104A80"/>
    <w:rsid w:val="001070B4"/>
    <w:rsid w:val="001111B3"/>
    <w:rsid w:val="0011196E"/>
    <w:rsid w:val="00112366"/>
    <w:rsid w:val="00113EE3"/>
    <w:rsid w:val="00114F1F"/>
    <w:rsid w:val="0011557F"/>
    <w:rsid w:val="001158D6"/>
    <w:rsid w:val="001164E3"/>
    <w:rsid w:val="00116534"/>
    <w:rsid w:val="00116BE5"/>
    <w:rsid w:val="00116E82"/>
    <w:rsid w:val="0011749B"/>
    <w:rsid w:val="00117ECB"/>
    <w:rsid w:val="00120314"/>
    <w:rsid w:val="00120DAC"/>
    <w:rsid w:val="001223BF"/>
    <w:rsid w:val="00122DBC"/>
    <w:rsid w:val="00122E58"/>
    <w:rsid w:val="00122F92"/>
    <w:rsid w:val="001238D3"/>
    <w:rsid w:val="001263B9"/>
    <w:rsid w:val="00127B90"/>
    <w:rsid w:val="001314E3"/>
    <w:rsid w:val="001318BF"/>
    <w:rsid w:val="00131F2C"/>
    <w:rsid w:val="00132957"/>
    <w:rsid w:val="001330AB"/>
    <w:rsid w:val="00133F18"/>
    <w:rsid w:val="00134E88"/>
    <w:rsid w:val="001352C2"/>
    <w:rsid w:val="00135DB5"/>
    <w:rsid w:val="0013610E"/>
    <w:rsid w:val="001363DC"/>
    <w:rsid w:val="0013699E"/>
    <w:rsid w:val="0013771B"/>
    <w:rsid w:val="00137A63"/>
    <w:rsid w:val="00137BCE"/>
    <w:rsid w:val="0014057F"/>
    <w:rsid w:val="00140B2B"/>
    <w:rsid w:val="00140BEC"/>
    <w:rsid w:val="00140F6A"/>
    <w:rsid w:val="00141079"/>
    <w:rsid w:val="00141B4C"/>
    <w:rsid w:val="00143041"/>
    <w:rsid w:val="001434F7"/>
    <w:rsid w:val="00143FBD"/>
    <w:rsid w:val="00144351"/>
    <w:rsid w:val="001443C6"/>
    <w:rsid w:val="00144539"/>
    <w:rsid w:val="001453B2"/>
    <w:rsid w:val="00145B98"/>
    <w:rsid w:val="001464A0"/>
    <w:rsid w:val="00146683"/>
    <w:rsid w:val="001466A0"/>
    <w:rsid w:val="001469ED"/>
    <w:rsid w:val="0014725B"/>
    <w:rsid w:val="00147580"/>
    <w:rsid w:val="00150DF1"/>
    <w:rsid w:val="0015119D"/>
    <w:rsid w:val="0015133A"/>
    <w:rsid w:val="00154A4E"/>
    <w:rsid w:val="00154EF0"/>
    <w:rsid w:val="00156D40"/>
    <w:rsid w:val="00157A1D"/>
    <w:rsid w:val="001600BD"/>
    <w:rsid w:val="001605EB"/>
    <w:rsid w:val="00161670"/>
    <w:rsid w:val="0016198D"/>
    <w:rsid w:val="001620D4"/>
    <w:rsid w:val="00162C26"/>
    <w:rsid w:val="00165C0E"/>
    <w:rsid w:val="00166A09"/>
    <w:rsid w:val="00167372"/>
    <w:rsid w:val="0017063E"/>
    <w:rsid w:val="00170D8F"/>
    <w:rsid w:val="00170E06"/>
    <w:rsid w:val="00171C7D"/>
    <w:rsid w:val="001726B4"/>
    <w:rsid w:val="001736CD"/>
    <w:rsid w:val="00173C96"/>
    <w:rsid w:val="001745B0"/>
    <w:rsid w:val="00174ED1"/>
    <w:rsid w:val="0017560C"/>
    <w:rsid w:val="00175F4B"/>
    <w:rsid w:val="0017701D"/>
    <w:rsid w:val="00177754"/>
    <w:rsid w:val="00177A3F"/>
    <w:rsid w:val="00180898"/>
    <w:rsid w:val="00181265"/>
    <w:rsid w:val="00181DBF"/>
    <w:rsid w:val="00181F33"/>
    <w:rsid w:val="00181FAF"/>
    <w:rsid w:val="00182370"/>
    <w:rsid w:val="00182776"/>
    <w:rsid w:val="00182968"/>
    <w:rsid w:val="00182BF1"/>
    <w:rsid w:val="001830C9"/>
    <w:rsid w:val="00183EFD"/>
    <w:rsid w:val="001840D7"/>
    <w:rsid w:val="001845A0"/>
    <w:rsid w:val="00185326"/>
    <w:rsid w:val="00185383"/>
    <w:rsid w:val="001857B3"/>
    <w:rsid w:val="001863C6"/>
    <w:rsid w:val="00187500"/>
    <w:rsid w:val="00187E04"/>
    <w:rsid w:val="00190160"/>
    <w:rsid w:val="001904EC"/>
    <w:rsid w:val="0019086D"/>
    <w:rsid w:val="0019154C"/>
    <w:rsid w:val="00192DEB"/>
    <w:rsid w:val="00192EDA"/>
    <w:rsid w:val="0019372C"/>
    <w:rsid w:val="0019516B"/>
    <w:rsid w:val="00195D57"/>
    <w:rsid w:val="00196280"/>
    <w:rsid w:val="0019688E"/>
    <w:rsid w:val="00196A50"/>
    <w:rsid w:val="00196DEB"/>
    <w:rsid w:val="00196EA6"/>
    <w:rsid w:val="001972E7"/>
    <w:rsid w:val="001974C2"/>
    <w:rsid w:val="001A119B"/>
    <w:rsid w:val="001A1BC6"/>
    <w:rsid w:val="001A35F1"/>
    <w:rsid w:val="001A3998"/>
    <w:rsid w:val="001A43A4"/>
    <w:rsid w:val="001A44A3"/>
    <w:rsid w:val="001A549C"/>
    <w:rsid w:val="001A5721"/>
    <w:rsid w:val="001A57A9"/>
    <w:rsid w:val="001A5936"/>
    <w:rsid w:val="001A6424"/>
    <w:rsid w:val="001A6885"/>
    <w:rsid w:val="001B0D09"/>
    <w:rsid w:val="001B0EFF"/>
    <w:rsid w:val="001B2A1B"/>
    <w:rsid w:val="001B453E"/>
    <w:rsid w:val="001B4841"/>
    <w:rsid w:val="001B5804"/>
    <w:rsid w:val="001B5B28"/>
    <w:rsid w:val="001B75F9"/>
    <w:rsid w:val="001B77A1"/>
    <w:rsid w:val="001B78D4"/>
    <w:rsid w:val="001C0132"/>
    <w:rsid w:val="001C09F7"/>
    <w:rsid w:val="001C0BA3"/>
    <w:rsid w:val="001C11B0"/>
    <w:rsid w:val="001C276B"/>
    <w:rsid w:val="001C2DB1"/>
    <w:rsid w:val="001C312D"/>
    <w:rsid w:val="001C331A"/>
    <w:rsid w:val="001C3FD0"/>
    <w:rsid w:val="001C45DA"/>
    <w:rsid w:val="001C4876"/>
    <w:rsid w:val="001C62C9"/>
    <w:rsid w:val="001C7110"/>
    <w:rsid w:val="001C7E68"/>
    <w:rsid w:val="001D00E8"/>
    <w:rsid w:val="001D01AF"/>
    <w:rsid w:val="001D020D"/>
    <w:rsid w:val="001D0981"/>
    <w:rsid w:val="001D0CDE"/>
    <w:rsid w:val="001D183C"/>
    <w:rsid w:val="001D1ADD"/>
    <w:rsid w:val="001D1C60"/>
    <w:rsid w:val="001D21EF"/>
    <w:rsid w:val="001D2655"/>
    <w:rsid w:val="001D2893"/>
    <w:rsid w:val="001D2AFB"/>
    <w:rsid w:val="001D2D43"/>
    <w:rsid w:val="001D3DD3"/>
    <w:rsid w:val="001D4B1D"/>
    <w:rsid w:val="001D4E43"/>
    <w:rsid w:val="001D5272"/>
    <w:rsid w:val="001D5D57"/>
    <w:rsid w:val="001D754B"/>
    <w:rsid w:val="001D7B8B"/>
    <w:rsid w:val="001E061A"/>
    <w:rsid w:val="001E1871"/>
    <w:rsid w:val="001E1EF4"/>
    <w:rsid w:val="001E486B"/>
    <w:rsid w:val="001E7DA4"/>
    <w:rsid w:val="001F007B"/>
    <w:rsid w:val="001F0448"/>
    <w:rsid w:val="001F0475"/>
    <w:rsid w:val="001F2023"/>
    <w:rsid w:val="001F2385"/>
    <w:rsid w:val="001F243B"/>
    <w:rsid w:val="001F283E"/>
    <w:rsid w:val="001F2BEF"/>
    <w:rsid w:val="001F323D"/>
    <w:rsid w:val="001F4556"/>
    <w:rsid w:val="001F4702"/>
    <w:rsid w:val="001F47CA"/>
    <w:rsid w:val="001F5072"/>
    <w:rsid w:val="001F586F"/>
    <w:rsid w:val="001F6CA1"/>
    <w:rsid w:val="001F6CEE"/>
    <w:rsid w:val="00200C62"/>
    <w:rsid w:val="00200FE3"/>
    <w:rsid w:val="002019B6"/>
    <w:rsid w:val="00201E39"/>
    <w:rsid w:val="00202E14"/>
    <w:rsid w:val="00202EC8"/>
    <w:rsid w:val="00202F74"/>
    <w:rsid w:val="002046FA"/>
    <w:rsid w:val="00204854"/>
    <w:rsid w:val="00204DCF"/>
    <w:rsid w:val="00205116"/>
    <w:rsid w:val="00206B08"/>
    <w:rsid w:val="00206B5F"/>
    <w:rsid w:val="00206E8E"/>
    <w:rsid w:val="0020784B"/>
    <w:rsid w:val="00210631"/>
    <w:rsid w:val="002107F7"/>
    <w:rsid w:val="00210E51"/>
    <w:rsid w:val="002116FB"/>
    <w:rsid w:val="00211794"/>
    <w:rsid w:val="00211C8D"/>
    <w:rsid w:val="00211D08"/>
    <w:rsid w:val="002123E9"/>
    <w:rsid w:val="0021245C"/>
    <w:rsid w:val="00212995"/>
    <w:rsid w:val="00212C71"/>
    <w:rsid w:val="0021304E"/>
    <w:rsid w:val="002143B5"/>
    <w:rsid w:val="00215725"/>
    <w:rsid w:val="002168F9"/>
    <w:rsid w:val="00216AD7"/>
    <w:rsid w:val="00216EA2"/>
    <w:rsid w:val="00217206"/>
    <w:rsid w:val="0022002C"/>
    <w:rsid w:val="00222719"/>
    <w:rsid w:val="00222AF0"/>
    <w:rsid w:val="002238AD"/>
    <w:rsid w:val="002238DE"/>
    <w:rsid w:val="002239A8"/>
    <w:rsid w:val="00223DB3"/>
    <w:rsid w:val="00224FEE"/>
    <w:rsid w:val="002251EA"/>
    <w:rsid w:val="0022562B"/>
    <w:rsid w:val="00225958"/>
    <w:rsid w:val="00226043"/>
    <w:rsid w:val="00226795"/>
    <w:rsid w:val="0023081F"/>
    <w:rsid w:val="00230AF6"/>
    <w:rsid w:val="002317BA"/>
    <w:rsid w:val="0023205E"/>
    <w:rsid w:val="002325CE"/>
    <w:rsid w:val="00233AED"/>
    <w:rsid w:val="00234BE6"/>
    <w:rsid w:val="002358C0"/>
    <w:rsid w:val="00236A50"/>
    <w:rsid w:val="00236E3B"/>
    <w:rsid w:val="00237ED7"/>
    <w:rsid w:val="00241345"/>
    <w:rsid w:val="00241AB6"/>
    <w:rsid w:val="00241CD6"/>
    <w:rsid w:val="00242450"/>
    <w:rsid w:val="00242A66"/>
    <w:rsid w:val="00242D3E"/>
    <w:rsid w:val="00242EDD"/>
    <w:rsid w:val="00243D60"/>
    <w:rsid w:val="00245F77"/>
    <w:rsid w:val="00246141"/>
    <w:rsid w:val="002471E0"/>
    <w:rsid w:val="002477ED"/>
    <w:rsid w:val="0025055E"/>
    <w:rsid w:val="002522CF"/>
    <w:rsid w:val="0025299D"/>
    <w:rsid w:val="002542CF"/>
    <w:rsid w:val="002543D9"/>
    <w:rsid w:val="00254590"/>
    <w:rsid w:val="00255455"/>
    <w:rsid w:val="002556A2"/>
    <w:rsid w:val="00255DA9"/>
    <w:rsid w:val="0025690D"/>
    <w:rsid w:val="002577CD"/>
    <w:rsid w:val="00257F15"/>
    <w:rsid w:val="00260093"/>
    <w:rsid w:val="002602E3"/>
    <w:rsid w:val="002603A6"/>
    <w:rsid w:val="00260EF3"/>
    <w:rsid w:val="00261255"/>
    <w:rsid w:val="00261DD4"/>
    <w:rsid w:val="00261F6D"/>
    <w:rsid w:val="00263651"/>
    <w:rsid w:val="00264111"/>
    <w:rsid w:val="00264E64"/>
    <w:rsid w:val="002660DA"/>
    <w:rsid w:val="00266C88"/>
    <w:rsid w:val="00267F5F"/>
    <w:rsid w:val="002709BB"/>
    <w:rsid w:val="00270DE4"/>
    <w:rsid w:val="0027157A"/>
    <w:rsid w:val="002716D2"/>
    <w:rsid w:val="00271BFE"/>
    <w:rsid w:val="00271E1B"/>
    <w:rsid w:val="002721FB"/>
    <w:rsid w:val="002726CF"/>
    <w:rsid w:val="00273A9C"/>
    <w:rsid w:val="0027445D"/>
    <w:rsid w:val="00274862"/>
    <w:rsid w:val="002749AE"/>
    <w:rsid w:val="002751D7"/>
    <w:rsid w:val="00275B42"/>
    <w:rsid w:val="00275EAE"/>
    <w:rsid w:val="00276848"/>
    <w:rsid w:val="00277C9E"/>
    <w:rsid w:val="00281302"/>
    <w:rsid w:val="002814ED"/>
    <w:rsid w:val="0028196E"/>
    <w:rsid w:val="00281D05"/>
    <w:rsid w:val="00282A32"/>
    <w:rsid w:val="00282FD5"/>
    <w:rsid w:val="002830FF"/>
    <w:rsid w:val="0028493F"/>
    <w:rsid w:val="00285EBC"/>
    <w:rsid w:val="0028600F"/>
    <w:rsid w:val="00286331"/>
    <w:rsid w:val="002870E8"/>
    <w:rsid w:val="00287C6C"/>
    <w:rsid w:val="002903FB"/>
    <w:rsid w:val="0029041A"/>
    <w:rsid w:val="002909FD"/>
    <w:rsid w:val="00291B95"/>
    <w:rsid w:val="0029219C"/>
    <w:rsid w:val="002927D7"/>
    <w:rsid w:val="00293F92"/>
    <w:rsid w:val="00295B51"/>
    <w:rsid w:val="00295DAF"/>
    <w:rsid w:val="0029625A"/>
    <w:rsid w:val="00296555"/>
    <w:rsid w:val="00296C19"/>
    <w:rsid w:val="00297164"/>
    <w:rsid w:val="0029795C"/>
    <w:rsid w:val="002A0350"/>
    <w:rsid w:val="002A064C"/>
    <w:rsid w:val="002A162F"/>
    <w:rsid w:val="002A2385"/>
    <w:rsid w:val="002A323C"/>
    <w:rsid w:val="002A3A6C"/>
    <w:rsid w:val="002A3CDD"/>
    <w:rsid w:val="002A4085"/>
    <w:rsid w:val="002A4FC7"/>
    <w:rsid w:val="002A518A"/>
    <w:rsid w:val="002A59C9"/>
    <w:rsid w:val="002A7BC4"/>
    <w:rsid w:val="002A7EB0"/>
    <w:rsid w:val="002B002C"/>
    <w:rsid w:val="002B0E93"/>
    <w:rsid w:val="002B101E"/>
    <w:rsid w:val="002B12EE"/>
    <w:rsid w:val="002B1529"/>
    <w:rsid w:val="002B191B"/>
    <w:rsid w:val="002B26D6"/>
    <w:rsid w:val="002B2841"/>
    <w:rsid w:val="002B39E8"/>
    <w:rsid w:val="002B4481"/>
    <w:rsid w:val="002B4C56"/>
    <w:rsid w:val="002B593F"/>
    <w:rsid w:val="002B6681"/>
    <w:rsid w:val="002B691D"/>
    <w:rsid w:val="002B773F"/>
    <w:rsid w:val="002B77E5"/>
    <w:rsid w:val="002B7822"/>
    <w:rsid w:val="002C0034"/>
    <w:rsid w:val="002C1CEB"/>
    <w:rsid w:val="002C2849"/>
    <w:rsid w:val="002C2C2A"/>
    <w:rsid w:val="002C37EF"/>
    <w:rsid w:val="002C41FB"/>
    <w:rsid w:val="002C49D9"/>
    <w:rsid w:val="002C66B7"/>
    <w:rsid w:val="002C6F37"/>
    <w:rsid w:val="002C78CE"/>
    <w:rsid w:val="002C79E9"/>
    <w:rsid w:val="002C7F53"/>
    <w:rsid w:val="002C7F6F"/>
    <w:rsid w:val="002D0502"/>
    <w:rsid w:val="002D08BD"/>
    <w:rsid w:val="002D0E4F"/>
    <w:rsid w:val="002D1977"/>
    <w:rsid w:val="002D2240"/>
    <w:rsid w:val="002D294E"/>
    <w:rsid w:val="002D2FB7"/>
    <w:rsid w:val="002D5516"/>
    <w:rsid w:val="002D5EBA"/>
    <w:rsid w:val="002D6A9F"/>
    <w:rsid w:val="002D6CA4"/>
    <w:rsid w:val="002D7E69"/>
    <w:rsid w:val="002E05E9"/>
    <w:rsid w:val="002E0AF0"/>
    <w:rsid w:val="002E1749"/>
    <w:rsid w:val="002E25EE"/>
    <w:rsid w:val="002E2B20"/>
    <w:rsid w:val="002E2E92"/>
    <w:rsid w:val="002E31EC"/>
    <w:rsid w:val="002E4A8B"/>
    <w:rsid w:val="002E574C"/>
    <w:rsid w:val="002E5757"/>
    <w:rsid w:val="002E5FFC"/>
    <w:rsid w:val="002E65AF"/>
    <w:rsid w:val="002E6855"/>
    <w:rsid w:val="002F00DB"/>
    <w:rsid w:val="002F04B6"/>
    <w:rsid w:val="002F066A"/>
    <w:rsid w:val="002F0AA4"/>
    <w:rsid w:val="002F2FEB"/>
    <w:rsid w:val="002F3497"/>
    <w:rsid w:val="002F3534"/>
    <w:rsid w:val="002F42AE"/>
    <w:rsid w:val="002F4D71"/>
    <w:rsid w:val="00300123"/>
    <w:rsid w:val="0030018E"/>
    <w:rsid w:val="0030058E"/>
    <w:rsid w:val="00300E84"/>
    <w:rsid w:val="003020CE"/>
    <w:rsid w:val="00302365"/>
    <w:rsid w:val="00303A22"/>
    <w:rsid w:val="003041A5"/>
    <w:rsid w:val="00304E52"/>
    <w:rsid w:val="00305B31"/>
    <w:rsid w:val="0030676B"/>
    <w:rsid w:val="00306901"/>
    <w:rsid w:val="0031044C"/>
    <w:rsid w:val="0031071A"/>
    <w:rsid w:val="00310F2D"/>
    <w:rsid w:val="00312165"/>
    <w:rsid w:val="003126B0"/>
    <w:rsid w:val="003129B9"/>
    <w:rsid w:val="00312AE9"/>
    <w:rsid w:val="00314CBF"/>
    <w:rsid w:val="00315241"/>
    <w:rsid w:val="003159AD"/>
    <w:rsid w:val="00315AD6"/>
    <w:rsid w:val="00315BE3"/>
    <w:rsid w:val="00315E86"/>
    <w:rsid w:val="003161AC"/>
    <w:rsid w:val="0031651C"/>
    <w:rsid w:val="00316A9B"/>
    <w:rsid w:val="00316D76"/>
    <w:rsid w:val="003174F0"/>
    <w:rsid w:val="00317541"/>
    <w:rsid w:val="00317AB2"/>
    <w:rsid w:val="0032062B"/>
    <w:rsid w:val="00320B47"/>
    <w:rsid w:val="003213E9"/>
    <w:rsid w:val="003215F2"/>
    <w:rsid w:val="00321DC2"/>
    <w:rsid w:val="00322B28"/>
    <w:rsid w:val="00323586"/>
    <w:rsid w:val="00326B1B"/>
    <w:rsid w:val="00327689"/>
    <w:rsid w:val="00330866"/>
    <w:rsid w:val="00331123"/>
    <w:rsid w:val="00331634"/>
    <w:rsid w:val="00331A67"/>
    <w:rsid w:val="00332685"/>
    <w:rsid w:val="00333056"/>
    <w:rsid w:val="00334C2B"/>
    <w:rsid w:val="00334ECC"/>
    <w:rsid w:val="00334F0C"/>
    <w:rsid w:val="0033593F"/>
    <w:rsid w:val="00335D02"/>
    <w:rsid w:val="003371D1"/>
    <w:rsid w:val="00337E66"/>
    <w:rsid w:val="00340CBC"/>
    <w:rsid w:val="00340E16"/>
    <w:rsid w:val="0034236F"/>
    <w:rsid w:val="003429E3"/>
    <w:rsid w:val="00342B34"/>
    <w:rsid w:val="00343740"/>
    <w:rsid w:val="00343CB8"/>
    <w:rsid w:val="0034529A"/>
    <w:rsid w:val="003453B1"/>
    <w:rsid w:val="00346962"/>
    <w:rsid w:val="0034742B"/>
    <w:rsid w:val="00347542"/>
    <w:rsid w:val="00350432"/>
    <w:rsid w:val="00350F52"/>
    <w:rsid w:val="00350FD9"/>
    <w:rsid w:val="003512D7"/>
    <w:rsid w:val="00351786"/>
    <w:rsid w:val="00351AAE"/>
    <w:rsid w:val="00352188"/>
    <w:rsid w:val="003525EB"/>
    <w:rsid w:val="00352CC0"/>
    <w:rsid w:val="003533FC"/>
    <w:rsid w:val="003544A9"/>
    <w:rsid w:val="003556AE"/>
    <w:rsid w:val="00355AD1"/>
    <w:rsid w:val="00356031"/>
    <w:rsid w:val="00356D91"/>
    <w:rsid w:val="00356EB8"/>
    <w:rsid w:val="0035709C"/>
    <w:rsid w:val="00357E69"/>
    <w:rsid w:val="003610EF"/>
    <w:rsid w:val="00361B00"/>
    <w:rsid w:val="0036247D"/>
    <w:rsid w:val="003631A5"/>
    <w:rsid w:val="00364302"/>
    <w:rsid w:val="00365A44"/>
    <w:rsid w:val="00365C7E"/>
    <w:rsid w:val="003666B2"/>
    <w:rsid w:val="0037000A"/>
    <w:rsid w:val="00370DC3"/>
    <w:rsid w:val="00370DF4"/>
    <w:rsid w:val="00371633"/>
    <w:rsid w:val="00371EF2"/>
    <w:rsid w:val="00372713"/>
    <w:rsid w:val="003727C5"/>
    <w:rsid w:val="0037318C"/>
    <w:rsid w:val="00373665"/>
    <w:rsid w:val="003742A1"/>
    <w:rsid w:val="003756D5"/>
    <w:rsid w:val="00375B9A"/>
    <w:rsid w:val="00376280"/>
    <w:rsid w:val="003771A1"/>
    <w:rsid w:val="003803CD"/>
    <w:rsid w:val="00380DA6"/>
    <w:rsid w:val="0038167E"/>
    <w:rsid w:val="003831BF"/>
    <w:rsid w:val="00383244"/>
    <w:rsid w:val="00383387"/>
    <w:rsid w:val="003857C3"/>
    <w:rsid w:val="003860F5"/>
    <w:rsid w:val="003863A8"/>
    <w:rsid w:val="0038672E"/>
    <w:rsid w:val="00390235"/>
    <w:rsid w:val="003907AC"/>
    <w:rsid w:val="0039114A"/>
    <w:rsid w:val="00391872"/>
    <w:rsid w:val="003922BD"/>
    <w:rsid w:val="00392328"/>
    <w:rsid w:val="0039330C"/>
    <w:rsid w:val="003938C4"/>
    <w:rsid w:val="00393D1E"/>
    <w:rsid w:val="003955AB"/>
    <w:rsid w:val="003958A6"/>
    <w:rsid w:val="0039753D"/>
    <w:rsid w:val="003A3D40"/>
    <w:rsid w:val="003A408E"/>
    <w:rsid w:val="003A50A7"/>
    <w:rsid w:val="003A559C"/>
    <w:rsid w:val="003A5789"/>
    <w:rsid w:val="003A62FE"/>
    <w:rsid w:val="003B02A9"/>
    <w:rsid w:val="003B0339"/>
    <w:rsid w:val="003B08BD"/>
    <w:rsid w:val="003B09FB"/>
    <w:rsid w:val="003B1557"/>
    <w:rsid w:val="003B21C3"/>
    <w:rsid w:val="003B295F"/>
    <w:rsid w:val="003B3567"/>
    <w:rsid w:val="003B403B"/>
    <w:rsid w:val="003B53AF"/>
    <w:rsid w:val="003B5B0F"/>
    <w:rsid w:val="003B5E81"/>
    <w:rsid w:val="003B6050"/>
    <w:rsid w:val="003B626E"/>
    <w:rsid w:val="003B695C"/>
    <w:rsid w:val="003B6FCA"/>
    <w:rsid w:val="003B785E"/>
    <w:rsid w:val="003B7988"/>
    <w:rsid w:val="003C000A"/>
    <w:rsid w:val="003C1722"/>
    <w:rsid w:val="003C1BF2"/>
    <w:rsid w:val="003C2FFA"/>
    <w:rsid w:val="003C4211"/>
    <w:rsid w:val="003C5847"/>
    <w:rsid w:val="003C5AD6"/>
    <w:rsid w:val="003C72E6"/>
    <w:rsid w:val="003D196B"/>
    <w:rsid w:val="003D2194"/>
    <w:rsid w:val="003D32EA"/>
    <w:rsid w:val="003D3AC1"/>
    <w:rsid w:val="003D3F5D"/>
    <w:rsid w:val="003D42A0"/>
    <w:rsid w:val="003D4CDD"/>
    <w:rsid w:val="003D4D2E"/>
    <w:rsid w:val="003D5095"/>
    <w:rsid w:val="003D5222"/>
    <w:rsid w:val="003D696F"/>
    <w:rsid w:val="003D7199"/>
    <w:rsid w:val="003D733E"/>
    <w:rsid w:val="003D7C0A"/>
    <w:rsid w:val="003E0B67"/>
    <w:rsid w:val="003E2661"/>
    <w:rsid w:val="003E3A4F"/>
    <w:rsid w:val="003E4D7B"/>
    <w:rsid w:val="003E5081"/>
    <w:rsid w:val="003E5536"/>
    <w:rsid w:val="003E704B"/>
    <w:rsid w:val="003E70CD"/>
    <w:rsid w:val="003E76D4"/>
    <w:rsid w:val="003F0288"/>
    <w:rsid w:val="003F0BC0"/>
    <w:rsid w:val="003F1445"/>
    <w:rsid w:val="003F1C0B"/>
    <w:rsid w:val="003F1F5E"/>
    <w:rsid w:val="003F2270"/>
    <w:rsid w:val="003F257C"/>
    <w:rsid w:val="003F292C"/>
    <w:rsid w:val="003F319A"/>
    <w:rsid w:val="003F3758"/>
    <w:rsid w:val="003F4266"/>
    <w:rsid w:val="003F4BDF"/>
    <w:rsid w:val="003F51A6"/>
    <w:rsid w:val="003F6A06"/>
    <w:rsid w:val="003F6E98"/>
    <w:rsid w:val="003F723A"/>
    <w:rsid w:val="003F7965"/>
    <w:rsid w:val="0040047F"/>
    <w:rsid w:val="00400611"/>
    <w:rsid w:val="00402488"/>
    <w:rsid w:val="00403327"/>
    <w:rsid w:val="004033E9"/>
    <w:rsid w:val="00403A13"/>
    <w:rsid w:val="00404614"/>
    <w:rsid w:val="00404BCE"/>
    <w:rsid w:val="0040573E"/>
    <w:rsid w:val="004058F2"/>
    <w:rsid w:val="00405E57"/>
    <w:rsid w:val="00406079"/>
    <w:rsid w:val="00406114"/>
    <w:rsid w:val="00406420"/>
    <w:rsid w:val="00407A43"/>
    <w:rsid w:val="00407BD2"/>
    <w:rsid w:val="00407F5B"/>
    <w:rsid w:val="00410190"/>
    <w:rsid w:val="00410341"/>
    <w:rsid w:val="0041039C"/>
    <w:rsid w:val="00410F19"/>
    <w:rsid w:val="004113AA"/>
    <w:rsid w:val="0041164E"/>
    <w:rsid w:val="00411C2A"/>
    <w:rsid w:val="00411CFC"/>
    <w:rsid w:val="0041270E"/>
    <w:rsid w:val="004136DB"/>
    <w:rsid w:val="00413976"/>
    <w:rsid w:val="00414153"/>
    <w:rsid w:val="0041448D"/>
    <w:rsid w:val="00414A50"/>
    <w:rsid w:val="00415B43"/>
    <w:rsid w:val="00416B28"/>
    <w:rsid w:val="004172C2"/>
    <w:rsid w:val="004173D0"/>
    <w:rsid w:val="00417D21"/>
    <w:rsid w:val="00417F14"/>
    <w:rsid w:val="004203C7"/>
    <w:rsid w:val="0042069F"/>
    <w:rsid w:val="004215D4"/>
    <w:rsid w:val="00421DB6"/>
    <w:rsid w:val="00421DC7"/>
    <w:rsid w:val="00423176"/>
    <w:rsid w:val="00423544"/>
    <w:rsid w:val="004237DE"/>
    <w:rsid w:val="004238B0"/>
    <w:rsid w:val="00424105"/>
    <w:rsid w:val="00424145"/>
    <w:rsid w:val="00424E66"/>
    <w:rsid w:val="00425FD1"/>
    <w:rsid w:val="0042662F"/>
    <w:rsid w:val="00426848"/>
    <w:rsid w:val="00427E90"/>
    <w:rsid w:val="00427EC5"/>
    <w:rsid w:val="0043011A"/>
    <w:rsid w:val="00431781"/>
    <w:rsid w:val="004326EB"/>
    <w:rsid w:val="0043306F"/>
    <w:rsid w:val="004334B1"/>
    <w:rsid w:val="004345E4"/>
    <w:rsid w:val="00434F8A"/>
    <w:rsid w:val="00435DE2"/>
    <w:rsid w:val="004377FA"/>
    <w:rsid w:val="00440592"/>
    <w:rsid w:val="00440754"/>
    <w:rsid w:val="004410A7"/>
    <w:rsid w:val="00441BEE"/>
    <w:rsid w:val="004433EE"/>
    <w:rsid w:val="0044445B"/>
    <w:rsid w:val="00444602"/>
    <w:rsid w:val="00445996"/>
    <w:rsid w:val="00447F37"/>
    <w:rsid w:val="004505FE"/>
    <w:rsid w:val="0045069B"/>
    <w:rsid w:val="00451FDD"/>
    <w:rsid w:val="00452A71"/>
    <w:rsid w:val="00453C02"/>
    <w:rsid w:val="00454492"/>
    <w:rsid w:val="0045500D"/>
    <w:rsid w:val="00455BA7"/>
    <w:rsid w:val="00456561"/>
    <w:rsid w:val="00456563"/>
    <w:rsid w:val="00460A02"/>
    <w:rsid w:val="00460D93"/>
    <w:rsid w:val="004614C2"/>
    <w:rsid w:val="00461BD4"/>
    <w:rsid w:val="00461CE1"/>
    <w:rsid w:val="00462C51"/>
    <w:rsid w:val="00462EA4"/>
    <w:rsid w:val="0046377F"/>
    <w:rsid w:val="004640F2"/>
    <w:rsid w:val="00464666"/>
    <w:rsid w:val="004652C4"/>
    <w:rsid w:val="00465C32"/>
    <w:rsid w:val="00465F68"/>
    <w:rsid w:val="00466633"/>
    <w:rsid w:val="00466D92"/>
    <w:rsid w:val="00467216"/>
    <w:rsid w:val="004672F4"/>
    <w:rsid w:val="00467A09"/>
    <w:rsid w:val="00472686"/>
    <w:rsid w:val="00473FAA"/>
    <w:rsid w:val="004746F4"/>
    <w:rsid w:val="00474D03"/>
    <w:rsid w:val="00474F35"/>
    <w:rsid w:val="004754E8"/>
    <w:rsid w:val="004757EE"/>
    <w:rsid w:val="00475881"/>
    <w:rsid w:val="00475B60"/>
    <w:rsid w:val="00476604"/>
    <w:rsid w:val="0047710E"/>
    <w:rsid w:val="00477803"/>
    <w:rsid w:val="004803EB"/>
    <w:rsid w:val="00480AE5"/>
    <w:rsid w:val="00480B2D"/>
    <w:rsid w:val="00481F45"/>
    <w:rsid w:val="00481FE5"/>
    <w:rsid w:val="0048237B"/>
    <w:rsid w:val="004825F1"/>
    <w:rsid w:val="00483063"/>
    <w:rsid w:val="00483F6C"/>
    <w:rsid w:val="0048493F"/>
    <w:rsid w:val="00484A31"/>
    <w:rsid w:val="00485821"/>
    <w:rsid w:val="004858A2"/>
    <w:rsid w:val="004873E5"/>
    <w:rsid w:val="00487761"/>
    <w:rsid w:val="00490507"/>
    <w:rsid w:val="004911DB"/>
    <w:rsid w:val="0049193A"/>
    <w:rsid w:val="004919D7"/>
    <w:rsid w:val="00491BD3"/>
    <w:rsid w:val="004933CA"/>
    <w:rsid w:val="004935E6"/>
    <w:rsid w:val="00494CB5"/>
    <w:rsid w:val="00495035"/>
    <w:rsid w:val="004957A2"/>
    <w:rsid w:val="00495AAE"/>
    <w:rsid w:val="00495F17"/>
    <w:rsid w:val="0049617D"/>
    <w:rsid w:val="00496504"/>
    <w:rsid w:val="00497A77"/>
    <w:rsid w:val="004A00EC"/>
    <w:rsid w:val="004A2026"/>
    <w:rsid w:val="004A2674"/>
    <w:rsid w:val="004A2885"/>
    <w:rsid w:val="004A2C6B"/>
    <w:rsid w:val="004A308D"/>
    <w:rsid w:val="004A36AC"/>
    <w:rsid w:val="004A4226"/>
    <w:rsid w:val="004A4D5D"/>
    <w:rsid w:val="004A4F46"/>
    <w:rsid w:val="004A5890"/>
    <w:rsid w:val="004A5D37"/>
    <w:rsid w:val="004A6EB0"/>
    <w:rsid w:val="004A7061"/>
    <w:rsid w:val="004A7BB6"/>
    <w:rsid w:val="004A7F67"/>
    <w:rsid w:val="004B01FA"/>
    <w:rsid w:val="004B1417"/>
    <w:rsid w:val="004B405E"/>
    <w:rsid w:val="004B54FB"/>
    <w:rsid w:val="004B553A"/>
    <w:rsid w:val="004B5D4A"/>
    <w:rsid w:val="004B6424"/>
    <w:rsid w:val="004B6882"/>
    <w:rsid w:val="004B7579"/>
    <w:rsid w:val="004B79A5"/>
    <w:rsid w:val="004C0734"/>
    <w:rsid w:val="004C1B54"/>
    <w:rsid w:val="004C2752"/>
    <w:rsid w:val="004C39D1"/>
    <w:rsid w:val="004C4843"/>
    <w:rsid w:val="004C55DB"/>
    <w:rsid w:val="004C59D9"/>
    <w:rsid w:val="004C6038"/>
    <w:rsid w:val="004C609B"/>
    <w:rsid w:val="004C610C"/>
    <w:rsid w:val="004C75B3"/>
    <w:rsid w:val="004D03EA"/>
    <w:rsid w:val="004D0868"/>
    <w:rsid w:val="004D0B12"/>
    <w:rsid w:val="004D0E64"/>
    <w:rsid w:val="004D0F2D"/>
    <w:rsid w:val="004D11C4"/>
    <w:rsid w:val="004D35D6"/>
    <w:rsid w:val="004D3F5A"/>
    <w:rsid w:val="004D41CE"/>
    <w:rsid w:val="004D5B85"/>
    <w:rsid w:val="004D7518"/>
    <w:rsid w:val="004D752D"/>
    <w:rsid w:val="004D7CEF"/>
    <w:rsid w:val="004E0A2F"/>
    <w:rsid w:val="004E2E4E"/>
    <w:rsid w:val="004E32A5"/>
    <w:rsid w:val="004E3E46"/>
    <w:rsid w:val="004E3FE2"/>
    <w:rsid w:val="004E4EE2"/>
    <w:rsid w:val="004E619B"/>
    <w:rsid w:val="004E61E8"/>
    <w:rsid w:val="004E6993"/>
    <w:rsid w:val="004E69C1"/>
    <w:rsid w:val="004E6F54"/>
    <w:rsid w:val="004E70A5"/>
    <w:rsid w:val="004F0659"/>
    <w:rsid w:val="004F0A27"/>
    <w:rsid w:val="004F0DFC"/>
    <w:rsid w:val="004F101D"/>
    <w:rsid w:val="004F13C0"/>
    <w:rsid w:val="004F1A0D"/>
    <w:rsid w:val="004F4999"/>
    <w:rsid w:val="004F5217"/>
    <w:rsid w:val="004F6030"/>
    <w:rsid w:val="004F64F2"/>
    <w:rsid w:val="004F7EBE"/>
    <w:rsid w:val="00500A1F"/>
    <w:rsid w:val="00500D08"/>
    <w:rsid w:val="005046B0"/>
    <w:rsid w:val="00504DA8"/>
    <w:rsid w:val="005061E7"/>
    <w:rsid w:val="005068E9"/>
    <w:rsid w:val="005074E1"/>
    <w:rsid w:val="00507C8A"/>
    <w:rsid w:val="00510457"/>
    <w:rsid w:val="005109C8"/>
    <w:rsid w:val="00511333"/>
    <w:rsid w:val="005123F5"/>
    <w:rsid w:val="00515326"/>
    <w:rsid w:val="00516094"/>
    <w:rsid w:val="005161AE"/>
    <w:rsid w:val="00517205"/>
    <w:rsid w:val="0051752A"/>
    <w:rsid w:val="00517679"/>
    <w:rsid w:val="0051780B"/>
    <w:rsid w:val="0051793C"/>
    <w:rsid w:val="005200CB"/>
    <w:rsid w:val="00521BD8"/>
    <w:rsid w:val="00521F25"/>
    <w:rsid w:val="00522575"/>
    <w:rsid w:val="00522CAF"/>
    <w:rsid w:val="00523540"/>
    <w:rsid w:val="00523AE0"/>
    <w:rsid w:val="0052446E"/>
    <w:rsid w:val="005245D6"/>
    <w:rsid w:val="005246D1"/>
    <w:rsid w:val="0052523B"/>
    <w:rsid w:val="00525C71"/>
    <w:rsid w:val="005279E9"/>
    <w:rsid w:val="00530EB6"/>
    <w:rsid w:val="00531A01"/>
    <w:rsid w:val="005334E6"/>
    <w:rsid w:val="00533882"/>
    <w:rsid w:val="00533F01"/>
    <w:rsid w:val="00533F65"/>
    <w:rsid w:val="00534BAC"/>
    <w:rsid w:val="00535C35"/>
    <w:rsid w:val="00535FB2"/>
    <w:rsid w:val="00537153"/>
    <w:rsid w:val="00537688"/>
    <w:rsid w:val="00540380"/>
    <w:rsid w:val="00540EAF"/>
    <w:rsid w:val="0054133A"/>
    <w:rsid w:val="00541E16"/>
    <w:rsid w:val="00542175"/>
    <w:rsid w:val="005440AA"/>
    <w:rsid w:val="005457DC"/>
    <w:rsid w:val="00545D5C"/>
    <w:rsid w:val="0054608A"/>
    <w:rsid w:val="005478ED"/>
    <w:rsid w:val="00547F9F"/>
    <w:rsid w:val="00550143"/>
    <w:rsid w:val="00550C99"/>
    <w:rsid w:val="00551737"/>
    <w:rsid w:val="00552125"/>
    <w:rsid w:val="005525C2"/>
    <w:rsid w:val="00552A7D"/>
    <w:rsid w:val="0055332D"/>
    <w:rsid w:val="00553473"/>
    <w:rsid w:val="005536F1"/>
    <w:rsid w:val="00554B8E"/>
    <w:rsid w:val="0055525E"/>
    <w:rsid w:val="0056055F"/>
    <w:rsid w:val="00560A32"/>
    <w:rsid w:val="0056188D"/>
    <w:rsid w:val="00562532"/>
    <w:rsid w:val="00562762"/>
    <w:rsid w:val="00562FF3"/>
    <w:rsid w:val="005631F6"/>
    <w:rsid w:val="00564148"/>
    <w:rsid w:val="00564F20"/>
    <w:rsid w:val="00565395"/>
    <w:rsid w:val="00565762"/>
    <w:rsid w:val="00565995"/>
    <w:rsid w:val="00565B35"/>
    <w:rsid w:val="005676FE"/>
    <w:rsid w:val="00567921"/>
    <w:rsid w:val="00567B08"/>
    <w:rsid w:val="00570963"/>
    <w:rsid w:val="005717BB"/>
    <w:rsid w:val="00571C21"/>
    <w:rsid w:val="00573AFA"/>
    <w:rsid w:val="00573C97"/>
    <w:rsid w:val="00574DC9"/>
    <w:rsid w:val="00574F9E"/>
    <w:rsid w:val="00575AF1"/>
    <w:rsid w:val="00576021"/>
    <w:rsid w:val="005761C9"/>
    <w:rsid w:val="0057627E"/>
    <w:rsid w:val="005768D0"/>
    <w:rsid w:val="00577ABA"/>
    <w:rsid w:val="005808F8"/>
    <w:rsid w:val="0058149F"/>
    <w:rsid w:val="00581ADD"/>
    <w:rsid w:val="00582729"/>
    <w:rsid w:val="005829BA"/>
    <w:rsid w:val="005829E1"/>
    <w:rsid w:val="005832D0"/>
    <w:rsid w:val="00584432"/>
    <w:rsid w:val="0058474A"/>
    <w:rsid w:val="0058565C"/>
    <w:rsid w:val="0058606C"/>
    <w:rsid w:val="005867C8"/>
    <w:rsid w:val="00587080"/>
    <w:rsid w:val="00587147"/>
    <w:rsid w:val="00587749"/>
    <w:rsid w:val="0058783C"/>
    <w:rsid w:val="00587B85"/>
    <w:rsid w:val="00590553"/>
    <w:rsid w:val="00592010"/>
    <w:rsid w:val="00592277"/>
    <w:rsid w:val="005924E3"/>
    <w:rsid w:val="00592BCB"/>
    <w:rsid w:val="0059306D"/>
    <w:rsid w:val="00594230"/>
    <w:rsid w:val="00594B0E"/>
    <w:rsid w:val="00594C41"/>
    <w:rsid w:val="00595667"/>
    <w:rsid w:val="00596269"/>
    <w:rsid w:val="00596274"/>
    <w:rsid w:val="00596AC9"/>
    <w:rsid w:val="0059712C"/>
    <w:rsid w:val="0059777D"/>
    <w:rsid w:val="00597E43"/>
    <w:rsid w:val="005A0EDF"/>
    <w:rsid w:val="005A1101"/>
    <w:rsid w:val="005A2235"/>
    <w:rsid w:val="005A2835"/>
    <w:rsid w:val="005A298F"/>
    <w:rsid w:val="005A2A8C"/>
    <w:rsid w:val="005A3165"/>
    <w:rsid w:val="005A33DC"/>
    <w:rsid w:val="005A46E5"/>
    <w:rsid w:val="005A4927"/>
    <w:rsid w:val="005A7696"/>
    <w:rsid w:val="005B1D3F"/>
    <w:rsid w:val="005B2785"/>
    <w:rsid w:val="005B2E00"/>
    <w:rsid w:val="005B60BF"/>
    <w:rsid w:val="005C0592"/>
    <w:rsid w:val="005C13CE"/>
    <w:rsid w:val="005C471B"/>
    <w:rsid w:val="005C4838"/>
    <w:rsid w:val="005C5385"/>
    <w:rsid w:val="005C58A9"/>
    <w:rsid w:val="005C63D3"/>
    <w:rsid w:val="005D02C3"/>
    <w:rsid w:val="005D2130"/>
    <w:rsid w:val="005D26EF"/>
    <w:rsid w:val="005D2709"/>
    <w:rsid w:val="005D3374"/>
    <w:rsid w:val="005D348A"/>
    <w:rsid w:val="005D4E92"/>
    <w:rsid w:val="005D5254"/>
    <w:rsid w:val="005D6450"/>
    <w:rsid w:val="005D70EA"/>
    <w:rsid w:val="005D7667"/>
    <w:rsid w:val="005D7B11"/>
    <w:rsid w:val="005D7E56"/>
    <w:rsid w:val="005E0777"/>
    <w:rsid w:val="005E07F0"/>
    <w:rsid w:val="005E0B9F"/>
    <w:rsid w:val="005E1778"/>
    <w:rsid w:val="005E1C9A"/>
    <w:rsid w:val="005E5390"/>
    <w:rsid w:val="005E5426"/>
    <w:rsid w:val="005E5673"/>
    <w:rsid w:val="005E6A4B"/>
    <w:rsid w:val="005E77F5"/>
    <w:rsid w:val="005E7EE1"/>
    <w:rsid w:val="005F0001"/>
    <w:rsid w:val="005F0DF5"/>
    <w:rsid w:val="005F13D0"/>
    <w:rsid w:val="005F30EC"/>
    <w:rsid w:val="005F3106"/>
    <w:rsid w:val="005F340C"/>
    <w:rsid w:val="005F3E83"/>
    <w:rsid w:val="005F4323"/>
    <w:rsid w:val="005F4D2F"/>
    <w:rsid w:val="005F5003"/>
    <w:rsid w:val="005F508B"/>
    <w:rsid w:val="005F5A62"/>
    <w:rsid w:val="005F74B3"/>
    <w:rsid w:val="005F7642"/>
    <w:rsid w:val="00600714"/>
    <w:rsid w:val="006018DF"/>
    <w:rsid w:val="00601B2F"/>
    <w:rsid w:val="0060292D"/>
    <w:rsid w:val="00602C0C"/>
    <w:rsid w:val="006037D7"/>
    <w:rsid w:val="00605B20"/>
    <w:rsid w:val="00606165"/>
    <w:rsid w:val="00606409"/>
    <w:rsid w:val="0060654F"/>
    <w:rsid w:val="00606FE4"/>
    <w:rsid w:val="00607357"/>
    <w:rsid w:val="00611375"/>
    <w:rsid w:val="006124B5"/>
    <w:rsid w:val="006135EC"/>
    <w:rsid w:val="00613F2D"/>
    <w:rsid w:val="0061557C"/>
    <w:rsid w:val="00616722"/>
    <w:rsid w:val="0061689C"/>
    <w:rsid w:val="00621AE2"/>
    <w:rsid w:val="00622DE4"/>
    <w:rsid w:val="00622E07"/>
    <w:rsid w:val="00622F4C"/>
    <w:rsid w:val="00624403"/>
    <w:rsid w:val="00627CD8"/>
    <w:rsid w:val="00627ED3"/>
    <w:rsid w:val="0063001D"/>
    <w:rsid w:val="00630650"/>
    <w:rsid w:val="0063109A"/>
    <w:rsid w:val="00632804"/>
    <w:rsid w:val="00632CD4"/>
    <w:rsid w:val="00633C75"/>
    <w:rsid w:val="00633D6C"/>
    <w:rsid w:val="00634482"/>
    <w:rsid w:val="00634514"/>
    <w:rsid w:val="00634934"/>
    <w:rsid w:val="00634B47"/>
    <w:rsid w:val="00635264"/>
    <w:rsid w:val="006353A4"/>
    <w:rsid w:val="00635C9A"/>
    <w:rsid w:val="00636CE1"/>
    <w:rsid w:val="00640A34"/>
    <w:rsid w:val="00640D3C"/>
    <w:rsid w:val="006411A3"/>
    <w:rsid w:val="0064234C"/>
    <w:rsid w:val="00642725"/>
    <w:rsid w:val="00643713"/>
    <w:rsid w:val="00643AD1"/>
    <w:rsid w:val="00645886"/>
    <w:rsid w:val="00646628"/>
    <w:rsid w:val="006469D0"/>
    <w:rsid w:val="00646DA6"/>
    <w:rsid w:val="00647AED"/>
    <w:rsid w:val="00650368"/>
    <w:rsid w:val="0065196A"/>
    <w:rsid w:val="00653F7F"/>
    <w:rsid w:val="00654C6C"/>
    <w:rsid w:val="006554E9"/>
    <w:rsid w:val="00655EE6"/>
    <w:rsid w:val="006562F4"/>
    <w:rsid w:val="00656D93"/>
    <w:rsid w:val="00661868"/>
    <w:rsid w:val="006618C3"/>
    <w:rsid w:val="00661A80"/>
    <w:rsid w:val="00661ED3"/>
    <w:rsid w:val="0066241D"/>
    <w:rsid w:val="006629C8"/>
    <w:rsid w:val="006634FF"/>
    <w:rsid w:val="00663BF0"/>
    <w:rsid w:val="00663D61"/>
    <w:rsid w:val="00664D7B"/>
    <w:rsid w:val="00666CFA"/>
    <w:rsid w:val="00667206"/>
    <w:rsid w:val="00667408"/>
    <w:rsid w:val="0066760E"/>
    <w:rsid w:val="00671D0A"/>
    <w:rsid w:val="00671D96"/>
    <w:rsid w:val="00672239"/>
    <w:rsid w:val="006744C1"/>
    <w:rsid w:val="00674963"/>
    <w:rsid w:val="0067515F"/>
    <w:rsid w:val="006754EE"/>
    <w:rsid w:val="00676465"/>
    <w:rsid w:val="00677348"/>
    <w:rsid w:val="006773D7"/>
    <w:rsid w:val="0067760F"/>
    <w:rsid w:val="00677D7C"/>
    <w:rsid w:val="0068032D"/>
    <w:rsid w:val="00681FE2"/>
    <w:rsid w:val="00682F5A"/>
    <w:rsid w:val="00683AF2"/>
    <w:rsid w:val="006842A2"/>
    <w:rsid w:val="00684A42"/>
    <w:rsid w:val="006855BD"/>
    <w:rsid w:val="00685852"/>
    <w:rsid w:val="00685ED2"/>
    <w:rsid w:val="006868A2"/>
    <w:rsid w:val="00687F9D"/>
    <w:rsid w:val="00687FC2"/>
    <w:rsid w:val="00690F38"/>
    <w:rsid w:val="00691907"/>
    <w:rsid w:val="00691CE4"/>
    <w:rsid w:val="00693535"/>
    <w:rsid w:val="00693D00"/>
    <w:rsid w:val="0069582A"/>
    <w:rsid w:val="0069603A"/>
    <w:rsid w:val="00696084"/>
    <w:rsid w:val="00696BE3"/>
    <w:rsid w:val="00697A46"/>
    <w:rsid w:val="00697AE2"/>
    <w:rsid w:val="006A1B6B"/>
    <w:rsid w:val="006A2414"/>
    <w:rsid w:val="006A2486"/>
    <w:rsid w:val="006A2A58"/>
    <w:rsid w:val="006A457D"/>
    <w:rsid w:val="006A4668"/>
    <w:rsid w:val="006A503F"/>
    <w:rsid w:val="006A5D0C"/>
    <w:rsid w:val="006A624C"/>
    <w:rsid w:val="006A6C4B"/>
    <w:rsid w:val="006A71FF"/>
    <w:rsid w:val="006B06C9"/>
    <w:rsid w:val="006B0D09"/>
    <w:rsid w:val="006B1603"/>
    <w:rsid w:val="006B209A"/>
    <w:rsid w:val="006B3898"/>
    <w:rsid w:val="006B39F4"/>
    <w:rsid w:val="006B3DFD"/>
    <w:rsid w:val="006B4C99"/>
    <w:rsid w:val="006B5333"/>
    <w:rsid w:val="006B6423"/>
    <w:rsid w:val="006B6470"/>
    <w:rsid w:val="006B6592"/>
    <w:rsid w:val="006B70E5"/>
    <w:rsid w:val="006C0313"/>
    <w:rsid w:val="006C1835"/>
    <w:rsid w:val="006C1F10"/>
    <w:rsid w:val="006C31B0"/>
    <w:rsid w:val="006C39FB"/>
    <w:rsid w:val="006C40D9"/>
    <w:rsid w:val="006C49FF"/>
    <w:rsid w:val="006C4FD3"/>
    <w:rsid w:val="006C556E"/>
    <w:rsid w:val="006C5874"/>
    <w:rsid w:val="006C7326"/>
    <w:rsid w:val="006C7599"/>
    <w:rsid w:val="006C7F22"/>
    <w:rsid w:val="006D0FB5"/>
    <w:rsid w:val="006D169E"/>
    <w:rsid w:val="006D1EA9"/>
    <w:rsid w:val="006D32C3"/>
    <w:rsid w:val="006D3F16"/>
    <w:rsid w:val="006D46AA"/>
    <w:rsid w:val="006D57AD"/>
    <w:rsid w:val="006D5E15"/>
    <w:rsid w:val="006D5E40"/>
    <w:rsid w:val="006D60B6"/>
    <w:rsid w:val="006D6F2F"/>
    <w:rsid w:val="006E02C7"/>
    <w:rsid w:val="006E0D6A"/>
    <w:rsid w:val="006E1362"/>
    <w:rsid w:val="006E3050"/>
    <w:rsid w:val="006E3BD1"/>
    <w:rsid w:val="006E4A2A"/>
    <w:rsid w:val="006E5998"/>
    <w:rsid w:val="006F000C"/>
    <w:rsid w:val="006F1C72"/>
    <w:rsid w:val="006F3A32"/>
    <w:rsid w:val="006F3BFF"/>
    <w:rsid w:val="006F5242"/>
    <w:rsid w:val="006F5B1D"/>
    <w:rsid w:val="006F5C22"/>
    <w:rsid w:val="006F6B31"/>
    <w:rsid w:val="006F6C3B"/>
    <w:rsid w:val="006F78DF"/>
    <w:rsid w:val="006F7EB2"/>
    <w:rsid w:val="00701E31"/>
    <w:rsid w:val="007021DB"/>
    <w:rsid w:val="0070274F"/>
    <w:rsid w:val="00702A4D"/>
    <w:rsid w:val="007032E7"/>
    <w:rsid w:val="00704CC0"/>
    <w:rsid w:val="00706584"/>
    <w:rsid w:val="0070753E"/>
    <w:rsid w:val="007104B1"/>
    <w:rsid w:val="00710B0E"/>
    <w:rsid w:val="00711E63"/>
    <w:rsid w:val="007130F8"/>
    <w:rsid w:val="007134AA"/>
    <w:rsid w:val="00713843"/>
    <w:rsid w:val="00714744"/>
    <w:rsid w:val="00714E66"/>
    <w:rsid w:val="00714FDA"/>
    <w:rsid w:val="00715531"/>
    <w:rsid w:val="00715584"/>
    <w:rsid w:val="0071588C"/>
    <w:rsid w:val="00715A43"/>
    <w:rsid w:val="007162A0"/>
    <w:rsid w:val="007164D7"/>
    <w:rsid w:val="0071660E"/>
    <w:rsid w:val="00716F9D"/>
    <w:rsid w:val="007177BA"/>
    <w:rsid w:val="007217EF"/>
    <w:rsid w:val="00722926"/>
    <w:rsid w:val="00723040"/>
    <w:rsid w:val="00725B1A"/>
    <w:rsid w:val="00725C1C"/>
    <w:rsid w:val="00725CAA"/>
    <w:rsid w:val="00725F20"/>
    <w:rsid w:val="00726500"/>
    <w:rsid w:val="007316A2"/>
    <w:rsid w:val="00731B06"/>
    <w:rsid w:val="00732361"/>
    <w:rsid w:val="0073481C"/>
    <w:rsid w:val="00735344"/>
    <w:rsid w:val="00735F02"/>
    <w:rsid w:val="00736DB0"/>
    <w:rsid w:val="007373F2"/>
    <w:rsid w:val="00740D38"/>
    <w:rsid w:val="007417BA"/>
    <w:rsid w:val="00741808"/>
    <w:rsid w:val="0074224C"/>
    <w:rsid w:val="0074227C"/>
    <w:rsid w:val="00743026"/>
    <w:rsid w:val="00743F89"/>
    <w:rsid w:val="00744FB7"/>
    <w:rsid w:val="007455C1"/>
    <w:rsid w:val="0074672A"/>
    <w:rsid w:val="00746A67"/>
    <w:rsid w:val="00746C20"/>
    <w:rsid w:val="00747926"/>
    <w:rsid w:val="00747B59"/>
    <w:rsid w:val="00750504"/>
    <w:rsid w:val="007508DD"/>
    <w:rsid w:val="0075094D"/>
    <w:rsid w:val="00750DB2"/>
    <w:rsid w:val="00751ED3"/>
    <w:rsid w:val="00751FC5"/>
    <w:rsid w:val="00752111"/>
    <w:rsid w:val="00753B58"/>
    <w:rsid w:val="007540E7"/>
    <w:rsid w:val="00754E81"/>
    <w:rsid w:val="00755584"/>
    <w:rsid w:val="0075683B"/>
    <w:rsid w:val="007568AA"/>
    <w:rsid w:val="007571B6"/>
    <w:rsid w:val="007577DE"/>
    <w:rsid w:val="00757967"/>
    <w:rsid w:val="00757C09"/>
    <w:rsid w:val="00757DCF"/>
    <w:rsid w:val="00757ED5"/>
    <w:rsid w:val="0076030A"/>
    <w:rsid w:val="00760476"/>
    <w:rsid w:val="007604E6"/>
    <w:rsid w:val="007626D5"/>
    <w:rsid w:val="00762793"/>
    <w:rsid w:val="00763287"/>
    <w:rsid w:val="0076444C"/>
    <w:rsid w:val="00764615"/>
    <w:rsid w:val="007647EE"/>
    <w:rsid w:val="00764834"/>
    <w:rsid w:val="0076491A"/>
    <w:rsid w:val="00765289"/>
    <w:rsid w:val="00766570"/>
    <w:rsid w:val="007667A6"/>
    <w:rsid w:val="00766C0A"/>
    <w:rsid w:val="0076737B"/>
    <w:rsid w:val="007673D9"/>
    <w:rsid w:val="00767817"/>
    <w:rsid w:val="00767DB8"/>
    <w:rsid w:val="0077031E"/>
    <w:rsid w:val="00770A67"/>
    <w:rsid w:val="007721B5"/>
    <w:rsid w:val="007725AD"/>
    <w:rsid w:val="00772816"/>
    <w:rsid w:val="0077345B"/>
    <w:rsid w:val="00774169"/>
    <w:rsid w:val="00774FC0"/>
    <w:rsid w:val="007754F9"/>
    <w:rsid w:val="007757E5"/>
    <w:rsid w:val="00775FBD"/>
    <w:rsid w:val="00776537"/>
    <w:rsid w:val="007765BF"/>
    <w:rsid w:val="00776697"/>
    <w:rsid w:val="00776FA5"/>
    <w:rsid w:val="00777364"/>
    <w:rsid w:val="00780192"/>
    <w:rsid w:val="00780198"/>
    <w:rsid w:val="00780AC1"/>
    <w:rsid w:val="0078162C"/>
    <w:rsid w:val="0078247D"/>
    <w:rsid w:val="00782780"/>
    <w:rsid w:val="007829B8"/>
    <w:rsid w:val="00783B57"/>
    <w:rsid w:val="007847A4"/>
    <w:rsid w:val="007848A0"/>
    <w:rsid w:val="00784BE6"/>
    <w:rsid w:val="007857C7"/>
    <w:rsid w:val="00785E2E"/>
    <w:rsid w:val="00785E6F"/>
    <w:rsid w:val="00786EE3"/>
    <w:rsid w:val="00787575"/>
    <w:rsid w:val="0078774A"/>
    <w:rsid w:val="007906A8"/>
    <w:rsid w:val="007925B0"/>
    <w:rsid w:val="007928AF"/>
    <w:rsid w:val="00793FB9"/>
    <w:rsid w:val="007943C6"/>
    <w:rsid w:val="00794C3D"/>
    <w:rsid w:val="00794FCB"/>
    <w:rsid w:val="00795207"/>
    <w:rsid w:val="00795A2E"/>
    <w:rsid w:val="00796B8B"/>
    <w:rsid w:val="00797959"/>
    <w:rsid w:val="00797C8A"/>
    <w:rsid w:val="007A010E"/>
    <w:rsid w:val="007A0628"/>
    <w:rsid w:val="007A1AD5"/>
    <w:rsid w:val="007A361D"/>
    <w:rsid w:val="007A38B5"/>
    <w:rsid w:val="007A3D26"/>
    <w:rsid w:val="007A3E76"/>
    <w:rsid w:val="007A4053"/>
    <w:rsid w:val="007A4508"/>
    <w:rsid w:val="007A4DD9"/>
    <w:rsid w:val="007A5E45"/>
    <w:rsid w:val="007A6A82"/>
    <w:rsid w:val="007A77F3"/>
    <w:rsid w:val="007B1234"/>
    <w:rsid w:val="007B243F"/>
    <w:rsid w:val="007B4362"/>
    <w:rsid w:val="007B45DC"/>
    <w:rsid w:val="007B58C5"/>
    <w:rsid w:val="007B5AAB"/>
    <w:rsid w:val="007B5F11"/>
    <w:rsid w:val="007B67B2"/>
    <w:rsid w:val="007B6884"/>
    <w:rsid w:val="007B7A8A"/>
    <w:rsid w:val="007B7AC6"/>
    <w:rsid w:val="007C10B0"/>
    <w:rsid w:val="007C2421"/>
    <w:rsid w:val="007C2C2E"/>
    <w:rsid w:val="007C3A2D"/>
    <w:rsid w:val="007C4781"/>
    <w:rsid w:val="007C5181"/>
    <w:rsid w:val="007C6793"/>
    <w:rsid w:val="007C6FC3"/>
    <w:rsid w:val="007C78BD"/>
    <w:rsid w:val="007C7D26"/>
    <w:rsid w:val="007D00AB"/>
    <w:rsid w:val="007D0269"/>
    <w:rsid w:val="007D104D"/>
    <w:rsid w:val="007D137C"/>
    <w:rsid w:val="007D1C82"/>
    <w:rsid w:val="007D2090"/>
    <w:rsid w:val="007D2139"/>
    <w:rsid w:val="007D316F"/>
    <w:rsid w:val="007D51E6"/>
    <w:rsid w:val="007D56C8"/>
    <w:rsid w:val="007D5AED"/>
    <w:rsid w:val="007E057F"/>
    <w:rsid w:val="007E089D"/>
    <w:rsid w:val="007E1D8A"/>
    <w:rsid w:val="007E1F1A"/>
    <w:rsid w:val="007E2486"/>
    <w:rsid w:val="007E31A7"/>
    <w:rsid w:val="007E3762"/>
    <w:rsid w:val="007E4136"/>
    <w:rsid w:val="007E4E5F"/>
    <w:rsid w:val="007E5406"/>
    <w:rsid w:val="007E5CE9"/>
    <w:rsid w:val="007E755B"/>
    <w:rsid w:val="007E7DCE"/>
    <w:rsid w:val="007F092B"/>
    <w:rsid w:val="007F0E8D"/>
    <w:rsid w:val="007F15EB"/>
    <w:rsid w:val="007F1D1E"/>
    <w:rsid w:val="007F3794"/>
    <w:rsid w:val="007F3E24"/>
    <w:rsid w:val="007F4A04"/>
    <w:rsid w:val="007F53FF"/>
    <w:rsid w:val="007F56DA"/>
    <w:rsid w:val="007F5A5A"/>
    <w:rsid w:val="007F63C9"/>
    <w:rsid w:val="007F65A6"/>
    <w:rsid w:val="007F66BE"/>
    <w:rsid w:val="007F6C97"/>
    <w:rsid w:val="007F6EB9"/>
    <w:rsid w:val="007F76E9"/>
    <w:rsid w:val="007F76F2"/>
    <w:rsid w:val="007F7771"/>
    <w:rsid w:val="007F7E2B"/>
    <w:rsid w:val="0080012F"/>
    <w:rsid w:val="008003A5"/>
    <w:rsid w:val="00801B17"/>
    <w:rsid w:val="00802AD6"/>
    <w:rsid w:val="00802DAE"/>
    <w:rsid w:val="0080351A"/>
    <w:rsid w:val="00803693"/>
    <w:rsid w:val="008039D1"/>
    <w:rsid w:val="008040D0"/>
    <w:rsid w:val="0080516D"/>
    <w:rsid w:val="00805187"/>
    <w:rsid w:val="00805188"/>
    <w:rsid w:val="008055C0"/>
    <w:rsid w:val="00805868"/>
    <w:rsid w:val="0080658B"/>
    <w:rsid w:val="00806713"/>
    <w:rsid w:val="008067C7"/>
    <w:rsid w:val="00806C80"/>
    <w:rsid w:val="00807301"/>
    <w:rsid w:val="00807CAB"/>
    <w:rsid w:val="0081016C"/>
    <w:rsid w:val="00810B09"/>
    <w:rsid w:val="00811644"/>
    <w:rsid w:val="00811A4C"/>
    <w:rsid w:val="00813C86"/>
    <w:rsid w:val="00813ED7"/>
    <w:rsid w:val="0081445D"/>
    <w:rsid w:val="008146CD"/>
    <w:rsid w:val="008156BE"/>
    <w:rsid w:val="00815789"/>
    <w:rsid w:val="00815CDE"/>
    <w:rsid w:val="00816480"/>
    <w:rsid w:val="00816DC9"/>
    <w:rsid w:val="008179DB"/>
    <w:rsid w:val="008179F4"/>
    <w:rsid w:val="00820E46"/>
    <w:rsid w:val="00820E94"/>
    <w:rsid w:val="00821506"/>
    <w:rsid w:val="00821AB0"/>
    <w:rsid w:val="00821F05"/>
    <w:rsid w:val="00823A57"/>
    <w:rsid w:val="00824852"/>
    <w:rsid w:val="008256BC"/>
    <w:rsid w:val="00826313"/>
    <w:rsid w:val="00826993"/>
    <w:rsid w:val="0082706F"/>
    <w:rsid w:val="00831633"/>
    <w:rsid w:val="00831739"/>
    <w:rsid w:val="008323F5"/>
    <w:rsid w:val="0083242A"/>
    <w:rsid w:val="008327F7"/>
    <w:rsid w:val="008333FB"/>
    <w:rsid w:val="008339F0"/>
    <w:rsid w:val="00833B76"/>
    <w:rsid w:val="00833C9E"/>
    <w:rsid w:val="0083590E"/>
    <w:rsid w:val="00835C70"/>
    <w:rsid w:val="00835D46"/>
    <w:rsid w:val="00836782"/>
    <w:rsid w:val="008373B6"/>
    <w:rsid w:val="00837EAA"/>
    <w:rsid w:val="0084038B"/>
    <w:rsid w:val="008406F0"/>
    <w:rsid w:val="0084255B"/>
    <w:rsid w:val="00842C3A"/>
    <w:rsid w:val="00842D9B"/>
    <w:rsid w:val="00842E83"/>
    <w:rsid w:val="008439AC"/>
    <w:rsid w:val="00845060"/>
    <w:rsid w:val="0084536E"/>
    <w:rsid w:val="008455A2"/>
    <w:rsid w:val="00845CAC"/>
    <w:rsid w:val="00845DFB"/>
    <w:rsid w:val="00846859"/>
    <w:rsid w:val="00846D0D"/>
    <w:rsid w:val="008504E5"/>
    <w:rsid w:val="00851C39"/>
    <w:rsid w:val="00851D4F"/>
    <w:rsid w:val="00852A2C"/>
    <w:rsid w:val="00852BC2"/>
    <w:rsid w:val="00853A1C"/>
    <w:rsid w:val="00854278"/>
    <w:rsid w:val="008558F1"/>
    <w:rsid w:val="00856EDD"/>
    <w:rsid w:val="00857930"/>
    <w:rsid w:val="008604CB"/>
    <w:rsid w:val="00860781"/>
    <w:rsid w:val="00860930"/>
    <w:rsid w:val="00860F2A"/>
    <w:rsid w:val="00862321"/>
    <w:rsid w:val="00862CF4"/>
    <w:rsid w:val="00862F7A"/>
    <w:rsid w:val="008641AB"/>
    <w:rsid w:val="008642A9"/>
    <w:rsid w:val="00865229"/>
    <w:rsid w:val="00865F9E"/>
    <w:rsid w:val="00867107"/>
    <w:rsid w:val="0087166F"/>
    <w:rsid w:val="0087287B"/>
    <w:rsid w:val="008731BD"/>
    <w:rsid w:val="0087332A"/>
    <w:rsid w:val="00873A05"/>
    <w:rsid w:val="00873A47"/>
    <w:rsid w:val="0087460D"/>
    <w:rsid w:val="0087530A"/>
    <w:rsid w:val="00875520"/>
    <w:rsid w:val="0087586D"/>
    <w:rsid w:val="00875CB3"/>
    <w:rsid w:val="00875DC9"/>
    <w:rsid w:val="0087616C"/>
    <w:rsid w:val="0087656A"/>
    <w:rsid w:val="008771D8"/>
    <w:rsid w:val="00881016"/>
    <w:rsid w:val="00882250"/>
    <w:rsid w:val="00883833"/>
    <w:rsid w:val="0088409A"/>
    <w:rsid w:val="0088474E"/>
    <w:rsid w:val="0088496B"/>
    <w:rsid w:val="00885C8F"/>
    <w:rsid w:val="00885E1B"/>
    <w:rsid w:val="00886C9B"/>
    <w:rsid w:val="00890AF6"/>
    <w:rsid w:val="008911DC"/>
    <w:rsid w:val="00891811"/>
    <w:rsid w:val="00891DB5"/>
    <w:rsid w:val="008923BC"/>
    <w:rsid w:val="00892948"/>
    <w:rsid w:val="00892B5A"/>
    <w:rsid w:val="0089443F"/>
    <w:rsid w:val="00894D52"/>
    <w:rsid w:val="00895E0E"/>
    <w:rsid w:val="00897962"/>
    <w:rsid w:val="008A0382"/>
    <w:rsid w:val="008A1262"/>
    <w:rsid w:val="008A2355"/>
    <w:rsid w:val="008A4774"/>
    <w:rsid w:val="008A55CB"/>
    <w:rsid w:val="008A73F1"/>
    <w:rsid w:val="008A74F3"/>
    <w:rsid w:val="008A7819"/>
    <w:rsid w:val="008A7822"/>
    <w:rsid w:val="008A7F63"/>
    <w:rsid w:val="008B13C3"/>
    <w:rsid w:val="008B196B"/>
    <w:rsid w:val="008B228B"/>
    <w:rsid w:val="008B241B"/>
    <w:rsid w:val="008B4564"/>
    <w:rsid w:val="008B496F"/>
    <w:rsid w:val="008B56D1"/>
    <w:rsid w:val="008B5A1C"/>
    <w:rsid w:val="008B60AC"/>
    <w:rsid w:val="008B6176"/>
    <w:rsid w:val="008B78E4"/>
    <w:rsid w:val="008B798F"/>
    <w:rsid w:val="008B7A80"/>
    <w:rsid w:val="008B7B7B"/>
    <w:rsid w:val="008C00D6"/>
    <w:rsid w:val="008C14FE"/>
    <w:rsid w:val="008C1800"/>
    <w:rsid w:val="008C1E7B"/>
    <w:rsid w:val="008C2057"/>
    <w:rsid w:val="008C258C"/>
    <w:rsid w:val="008C28C5"/>
    <w:rsid w:val="008C38FB"/>
    <w:rsid w:val="008C3A15"/>
    <w:rsid w:val="008C3B57"/>
    <w:rsid w:val="008C3F00"/>
    <w:rsid w:val="008C42CE"/>
    <w:rsid w:val="008C4727"/>
    <w:rsid w:val="008C478D"/>
    <w:rsid w:val="008C6363"/>
    <w:rsid w:val="008C645B"/>
    <w:rsid w:val="008C68C7"/>
    <w:rsid w:val="008D0078"/>
    <w:rsid w:val="008D07CF"/>
    <w:rsid w:val="008D09FE"/>
    <w:rsid w:val="008D1FD3"/>
    <w:rsid w:val="008D3684"/>
    <w:rsid w:val="008D3792"/>
    <w:rsid w:val="008D38F3"/>
    <w:rsid w:val="008D3ACD"/>
    <w:rsid w:val="008D41C8"/>
    <w:rsid w:val="008D4DA7"/>
    <w:rsid w:val="008D4F03"/>
    <w:rsid w:val="008D6415"/>
    <w:rsid w:val="008D675C"/>
    <w:rsid w:val="008D6A29"/>
    <w:rsid w:val="008D6D7E"/>
    <w:rsid w:val="008D6E87"/>
    <w:rsid w:val="008D7A00"/>
    <w:rsid w:val="008D7EE7"/>
    <w:rsid w:val="008E0454"/>
    <w:rsid w:val="008E06F5"/>
    <w:rsid w:val="008E11AA"/>
    <w:rsid w:val="008E13A6"/>
    <w:rsid w:val="008E2905"/>
    <w:rsid w:val="008E3260"/>
    <w:rsid w:val="008E4274"/>
    <w:rsid w:val="008E4D5E"/>
    <w:rsid w:val="008E5377"/>
    <w:rsid w:val="008E54CD"/>
    <w:rsid w:val="008E56FA"/>
    <w:rsid w:val="008E65C7"/>
    <w:rsid w:val="008E700C"/>
    <w:rsid w:val="008E70F2"/>
    <w:rsid w:val="008E7C16"/>
    <w:rsid w:val="008E7EAF"/>
    <w:rsid w:val="008F03F5"/>
    <w:rsid w:val="008F480D"/>
    <w:rsid w:val="008F4995"/>
    <w:rsid w:val="008F49C5"/>
    <w:rsid w:val="008F553E"/>
    <w:rsid w:val="008F58F0"/>
    <w:rsid w:val="008F59C5"/>
    <w:rsid w:val="008F6B9B"/>
    <w:rsid w:val="008F76F0"/>
    <w:rsid w:val="008F7B8F"/>
    <w:rsid w:val="00900A86"/>
    <w:rsid w:val="00901230"/>
    <w:rsid w:val="00903AD0"/>
    <w:rsid w:val="0090415D"/>
    <w:rsid w:val="00904461"/>
    <w:rsid w:val="009045B7"/>
    <w:rsid w:val="00904A04"/>
    <w:rsid w:val="00904BAA"/>
    <w:rsid w:val="009052C2"/>
    <w:rsid w:val="00906427"/>
    <w:rsid w:val="009066E3"/>
    <w:rsid w:val="009073CC"/>
    <w:rsid w:val="00907909"/>
    <w:rsid w:val="009079BE"/>
    <w:rsid w:val="00907B6B"/>
    <w:rsid w:val="00910C49"/>
    <w:rsid w:val="009124B6"/>
    <w:rsid w:val="00912BA9"/>
    <w:rsid w:val="00912D70"/>
    <w:rsid w:val="0091370E"/>
    <w:rsid w:val="009140D7"/>
    <w:rsid w:val="00914899"/>
    <w:rsid w:val="00915B44"/>
    <w:rsid w:val="00915F80"/>
    <w:rsid w:val="009165B3"/>
    <w:rsid w:val="00916830"/>
    <w:rsid w:val="009169A2"/>
    <w:rsid w:val="00917854"/>
    <w:rsid w:val="00917B8C"/>
    <w:rsid w:val="00917D57"/>
    <w:rsid w:val="00920198"/>
    <w:rsid w:val="00920394"/>
    <w:rsid w:val="009215C0"/>
    <w:rsid w:val="00922B94"/>
    <w:rsid w:val="0092365A"/>
    <w:rsid w:val="00923CA8"/>
    <w:rsid w:val="00924595"/>
    <w:rsid w:val="009247EE"/>
    <w:rsid w:val="00925789"/>
    <w:rsid w:val="009267AA"/>
    <w:rsid w:val="00926861"/>
    <w:rsid w:val="009278BD"/>
    <w:rsid w:val="00927ACD"/>
    <w:rsid w:val="009317C9"/>
    <w:rsid w:val="00931B57"/>
    <w:rsid w:val="00932FE7"/>
    <w:rsid w:val="00934076"/>
    <w:rsid w:val="00934736"/>
    <w:rsid w:val="00935BA0"/>
    <w:rsid w:val="00936501"/>
    <w:rsid w:val="00937B7C"/>
    <w:rsid w:val="0094003E"/>
    <w:rsid w:val="009404FA"/>
    <w:rsid w:val="009406E5"/>
    <w:rsid w:val="00940C0C"/>
    <w:rsid w:val="00941300"/>
    <w:rsid w:val="00942487"/>
    <w:rsid w:val="00942A21"/>
    <w:rsid w:val="00942B7B"/>
    <w:rsid w:val="00942F25"/>
    <w:rsid w:val="009449A1"/>
    <w:rsid w:val="00944B84"/>
    <w:rsid w:val="009454BC"/>
    <w:rsid w:val="00946D45"/>
    <w:rsid w:val="00946FBD"/>
    <w:rsid w:val="009478DE"/>
    <w:rsid w:val="00947DEC"/>
    <w:rsid w:val="00950530"/>
    <w:rsid w:val="00951B8F"/>
    <w:rsid w:val="00953661"/>
    <w:rsid w:val="00953C62"/>
    <w:rsid w:val="00953EF0"/>
    <w:rsid w:val="009551B1"/>
    <w:rsid w:val="009551CB"/>
    <w:rsid w:val="009556E1"/>
    <w:rsid w:val="009559D8"/>
    <w:rsid w:val="009565B2"/>
    <w:rsid w:val="009566BB"/>
    <w:rsid w:val="00957BE2"/>
    <w:rsid w:val="00962C72"/>
    <w:rsid w:val="00963DA9"/>
    <w:rsid w:val="00964DFE"/>
    <w:rsid w:val="0096616E"/>
    <w:rsid w:val="00967985"/>
    <w:rsid w:val="00970298"/>
    <w:rsid w:val="00970EB6"/>
    <w:rsid w:val="00971652"/>
    <w:rsid w:val="00971ABC"/>
    <w:rsid w:val="009736F2"/>
    <w:rsid w:val="00973F59"/>
    <w:rsid w:val="00973F8F"/>
    <w:rsid w:val="00974A6B"/>
    <w:rsid w:val="0097609E"/>
    <w:rsid w:val="009760BF"/>
    <w:rsid w:val="009769FF"/>
    <w:rsid w:val="0097716B"/>
    <w:rsid w:val="00980A47"/>
    <w:rsid w:val="00981801"/>
    <w:rsid w:val="00981D42"/>
    <w:rsid w:val="00982B1C"/>
    <w:rsid w:val="009850AC"/>
    <w:rsid w:val="00987A85"/>
    <w:rsid w:val="009903F9"/>
    <w:rsid w:val="00990B9D"/>
    <w:rsid w:val="00990C1A"/>
    <w:rsid w:val="00990F7C"/>
    <w:rsid w:val="00991DFE"/>
    <w:rsid w:val="00992821"/>
    <w:rsid w:val="0099301A"/>
    <w:rsid w:val="00993068"/>
    <w:rsid w:val="0099359E"/>
    <w:rsid w:val="009938E3"/>
    <w:rsid w:val="009939A1"/>
    <w:rsid w:val="00993BDE"/>
    <w:rsid w:val="00993DA2"/>
    <w:rsid w:val="00995C9C"/>
    <w:rsid w:val="00995E64"/>
    <w:rsid w:val="009965D0"/>
    <w:rsid w:val="00996E5B"/>
    <w:rsid w:val="0099769E"/>
    <w:rsid w:val="009976B2"/>
    <w:rsid w:val="00997F06"/>
    <w:rsid w:val="00997F9C"/>
    <w:rsid w:val="009A07B6"/>
    <w:rsid w:val="009A14E0"/>
    <w:rsid w:val="009A187D"/>
    <w:rsid w:val="009A2245"/>
    <w:rsid w:val="009A4795"/>
    <w:rsid w:val="009A4850"/>
    <w:rsid w:val="009A6B25"/>
    <w:rsid w:val="009A77F6"/>
    <w:rsid w:val="009B0E3C"/>
    <w:rsid w:val="009B1847"/>
    <w:rsid w:val="009B2235"/>
    <w:rsid w:val="009B2F6E"/>
    <w:rsid w:val="009B3184"/>
    <w:rsid w:val="009B38A5"/>
    <w:rsid w:val="009B48E4"/>
    <w:rsid w:val="009B51C4"/>
    <w:rsid w:val="009B5EA6"/>
    <w:rsid w:val="009B6BFB"/>
    <w:rsid w:val="009B74DC"/>
    <w:rsid w:val="009B76E2"/>
    <w:rsid w:val="009C068F"/>
    <w:rsid w:val="009C0A10"/>
    <w:rsid w:val="009C0CFB"/>
    <w:rsid w:val="009C0E40"/>
    <w:rsid w:val="009C115C"/>
    <w:rsid w:val="009C1CFF"/>
    <w:rsid w:val="009C254A"/>
    <w:rsid w:val="009C255C"/>
    <w:rsid w:val="009C3623"/>
    <w:rsid w:val="009C44CF"/>
    <w:rsid w:val="009C5E59"/>
    <w:rsid w:val="009C6066"/>
    <w:rsid w:val="009C79E7"/>
    <w:rsid w:val="009D03B9"/>
    <w:rsid w:val="009D0B4C"/>
    <w:rsid w:val="009D0E80"/>
    <w:rsid w:val="009D13ED"/>
    <w:rsid w:val="009D18CD"/>
    <w:rsid w:val="009D2344"/>
    <w:rsid w:val="009D2B86"/>
    <w:rsid w:val="009D30BE"/>
    <w:rsid w:val="009D38EA"/>
    <w:rsid w:val="009D59FD"/>
    <w:rsid w:val="009D6675"/>
    <w:rsid w:val="009D6D01"/>
    <w:rsid w:val="009D75C1"/>
    <w:rsid w:val="009E0803"/>
    <w:rsid w:val="009E11DE"/>
    <w:rsid w:val="009E1356"/>
    <w:rsid w:val="009E16C2"/>
    <w:rsid w:val="009E1D9C"/>
    <w:rsid w:val="009E1DD0"/>
    <w:rsid w:val="009E2219"/>
    <w:rsid w:val="009E2572"/>
    <w:rsid w:val="009E2D25"/>
    <w:rsid w:val="009E30AD"/>
    <w:rsid w:val="009E3453"/>
    <w:rsid w:val="009E3795"/>
    <w:rsid w:val="009E3813"/>
    <w:rsid w:val="009E5547"/>
    <w:rsid w:val="009E5986"/>
    <w:rsid w:val="009E59ED"/>
    <w:rsid w:val="009E63AC"/>
    <w:rsid w:val="009E73C8"/>
    <w:rsid w:val="009E7BCB"/>
    <w:rsid w:val="009F116A"/>
    <w:rsid w:val="009F1666"/>
    <w:rsid w:val="009F289F"/>
    <w:rsid w:val="009F2CBE"/>
    <w:rsid w:val="009F3AF8"/>
    <w:rsid w:val="009F42E5"/>
    <w:rsid w:val="009F4955"/>
    <w:rsid w:val="009F5FF1"/>
    <w:rsid w:val="009F681C"/>
    <w:rsid w:val="009F6C8E"/>
    <w:rsid w:val="00A003A4"/>
    <w:rsid w:val="00A0084B"/>
    <w:rsid w:val="00A00BC6"/>
    <w:rsid w:val="00A00DA9"/>
    <w:rsid w:val="00A01CBB"/>
    <w:rsid w:val="00A028F6"/>
    <w:rsid w:val="00A0290E"/>
    <w:rsid w:val="00A03D4D"/>
    <w:rsid w:val="00A046EF"/>
    <w:rsid w:val="00A04978"/>
    <w:rsid w:val="00A04C4E"/>
    <w:rsid w:val="00A0568D"/>
    <w:rsid w:val="00A05CCF"/>
    <w:rsid w:val="00A06ED0"/>
    <w:rsid w:val="00A07AF0"/>
    <w:rsid w:val="00A112A0"/>
    <w:rsid w:val="00A1352D"/>
    <w:rsid w:val="00A13AD5"/>
    <w:rsid w:val="00A14520"/>
    <w:rsid w:val="00A15F46"/>
    <w:rsid w:val="00A16930"/>
    <w:rsid w:val="00A16EF4"/>
    <w:rsid w:val="00A20104"/>
    <w:rsid w:val="00A2036A"/>
    <w:rsid w:val="00A207E6"/>
    <w:rsid w:val="00A20BF9"/>
    <w:rsid w:val="00A2108E"/>
    <w:rsid w:val="00A2116A"/>
    <w:rsid w:val="00A235DF"/>
    <w:rsid w:val="00A23661"/>
    <w:rsid w:val="00A2403D"/>
    <w:rsid w:val="00A2461F"/>
    <w:rsid w:val="00A2486E"/>
    <w:rsid w:val="00A24F3C"/>
    <w:rsid w:val="00A254E7"/>
    <w:rsid w:val="00A25E08"/>
    <w:rsid w:val="00A2614C"/>
    <w:rsid w:val="00A262AC"/>
    <w:rsid w:val="00A30059"/>
    <w:rsid w:val="00A30877"/>
    <w:rsid w:val="00A310FE"/>
    <w:rsid w:val="00A3457B"/>
    <w:rsid w:val="00A3457E"/>
    <w:rsid w:val="00A34B18"/>
    <w:rsid w:val="00A35049"/>
    <w:rsid w:val="00A36F19"/>
    <w:rsid w:val="00A406C2"/>
    <w:rsid w:val="00A4091E"/>
    <w:rsid w:val="00A40BF6"/>
    <w:rsid w:val="00A412E1"/>
    <w:rsid w:val="00A432A7"/>
    <w:rsid w:val="00A43BF3"/>
    <w:rsid w:val="00A43D1E"/>
    <w:rsid w:val="00A44188"/>
    <w:rsid w:val="00A45738"/>
    <w:rsid w:val="00A45A88"/>
    <w:rsid w:val="00A45EC3"/>
    <w:rsid w:val="00A46BA6"/>
    <w:rsid w:val="00A47FFC"/>
    <w:rsid w:val="00A5058F"/>
    <w:rsid w:val="00A50B46"/>
    <w:rsid w:val="00A50C74"/>
    <w:rsid w:val="00A518ED"/>
    <w:rsid w:val="00A52ACB"/>
    <w:rsid w:val="00A532A3"/>
    <w:rsid w:val="00A53DC1"/>
    <w:rsid w:val="00A541B7"/>
    <w:rsid w:val="00A54A4F"/>
    <w:rsid w:val="00A54D9C"/>
    <w:rsid w:val="00A576C5"/>
    <w:rsid w:val="00A609AF"/>
    <w:rsid w:val="00A615C9"/>
    <w:rsid w:val="00A62987"/>
    <w:rsid w:val="00A62B44"/>
    <w:rsid w:val="00A62C45"/>
    <w:rsid w:val="00A634DC"/>
    <w:rsid w:val="00A64142"/>
    <w:rsid w:val="00A64839"/>
    <w:rsid w:val="00A6533C"/>
    <w:rsid w:val="00A65CC7"/>
    <w:rsid w:val="00A673CD"/>
    <w:rsid w:val="00A70D61"/>
    <w:rsid w:val="00A71050"/>
    <w:rsid w:val="00A71122"/>
    <w:rsid w:val="00A7224B"/>
    <w:rsid w:val="00A730F7"/>
    <w:rsid w:val="00A7585F"/>
    <w:rsid w:val="00A75D79"/>
    <w:rsid w:val="00A76D53"/>
    <w:rsid w:val="00A77278"/>
    <w:rsid w:val="00A80119"/>
    <w:rsid w:val="00A802C7"/>
    <w:rsid w:val="00A809EB"/>
    <w:rsid w:val="00A8192B"/>
    <w:rsid w:val="00A8196C"/>
    <w:rsid w:val="00A82668"/>
    <w:rsid w:val="00A83008"/>
    <w:rsid w:val="00A86613"/>
    <w:rsid w:val="00A86978"/>
    <w:rsid w:val="00A8705E"/>
    <w:rsid w:val="00A878B2"/>
    <w:rsid w:val="00A87B9D"/>
    <w:rsid w:val="00A87E0E"/>
    <w:rsid w:val="00A90E66"/>
    <w:rsid w:val="00A90EC2"/>
    <w:rsid w:val="00A90EE0"/>
    <w:rsid w:val="00A91385"/>
    <w:rsid w:val="00A916C9"/>
    <w:rsid w:val="00A9287A"/>
    <w:rsid w:val="00A92A1A"/>
    <w:rsid w:val="00A92EBF"/>
    <w:rsid w:val="00A94DF7"/>
    <w:rsid w:val="00A9526A"/>
    <w:rsid w:val="00A959BB"/>
    <w:rsid w:val="00A963FB"/>
    <w:rsid w:val="00AA020E"/>
    <w:rsid w:val="00AA09EA"/>
    <w:rsid w:val="00AA1610"/>
    <w:rsid w:val="00AA29F7"/>
    <w:rsid w:val="00AA3012"/>
    <w:rsid w:val="00AA385F"/>
    <w:rsid w:val="00AA4FE1"/>
    <w:rsid w:val="00AA68F5"/>
    <w:rsid w:val="00AA6FCC"/>
    <w:rsid w:val="00AA78BE"/>
    <w:rsid w:val="00AB03C9"/>
    <w:rsid w:val="00AB0B56"/>
    <w:rsid w:val="00AB0DFA"/>
    <w:rsid w:val="00AB15EB"/>
    <w:rsid w:val="00AB161D"/>
    <w:rsid w:val="00AB1DF1"/>
    <w:rsid w:val="00AB2E16"/>
    <w:rsid w:val="00AB5C26"/>
    <w:rsid w:val="00AB6EC9"/>
    <w:rsid w:val="00AB7157"/>
    <w:rsid w:val="00AB78C8"/>
    <w:rsid w:val="00AB7FC7"/>
    <w:rsid w:val="00AC08F4"/>
    <w:rsid w:val="00AC1B4B"/>
    <w:rsid w:val="00AC27C1"/>
    <w:rsid w:val="00AC2ED5"/>
    <w:rsid w:val="00AC2F38"/>
    <w:rsid w:val="00AC3049"/>
    <w:rsid w:val="00AC5065"/>
    <w:rsid w:val="00AC51BB"/>
    <w:rsid w:val="00AC610A"/>
    <w:rsid w:val="00AC7590"/>
    <w:rsid w:val="00AD0B97"/>
    <w:rsid w:val="00AD0EFB"/>
    <w:rsid w:val="00AD3E1B"/>
    <w:rsid w:val="00AD4182"/>
    <w:rsid w:val="00AD4323"/>
    <w:rsid w:val="00AD44E3"/>
    <w:rsid w:val="00AD4EA9"/>
    <w:rsid w:val="00AD76C9"/>
    <w:rsid w:val="00AD7BBA"/>
    <w:rsid w:val="00AE04C9"/>
    <w:rsid w:val="00AE0896"/>
    <w:rsid w:val="00AE090C"/>
    <w:rsid w:val="00AE0E92"/>
    <w:rsid w:val="00AE1142"/>
    <w:rsid w:val="00AE1FF1"/>
    <w:rsid w:val="00AE34FF"/>
    <w:rsid w:val="00AE398B"/>
    <w:rsid w:val="00AE65AC"/>
    <w:rsid w:val="00AE6D3D"/>
    <w:rsid w:val="00AF0C56"/>
    <w:rsid w:val="00AF2542"/>
    <w:rsid w:val="00AF30FF"/>
    <w:rsid w:val="00AF3FAB"/>
    <w:rsid w:val="00AF4362"/>
    <w:rsid w:val="00AF4FEB"/>
    <w:rsid w:val="00AF56B2"/>
    <w:rsid w:val="00AF5A09"/>
    <w:rsid w:val="00AF5CB5"/>
    <w:rsid w:val="00AF695E"/>
    <w:rsid w:val="00AF6AEA"/>
    <w:rsid w:val="00AF6B53"/>
    <w:rsid w:val="00AF7A5D"/>
    <w:rsid w:val="00AF7A6D"/>
    <w:rsid w:val="00B00D36"/>
    <w:rsid w:val="00B017C0"/>
    <w:rsid w:val="00B01D5B"/>
    <w:rsid w:val="00B02F98"/>
    <w:rsid w:val="00B031A6"/>
    <w:rsid w:val="00B03237"/>
    <w:rsid w:val="00B03F85"/>
    <w:rsid w:val="00B04E6B"/>
    <w:rsid w:val="00B051BF"/>
    <w:rsid w:val="00B05341"/>
    <w:rsid w:val="00B05C8F"/>
    <w:rsid w:val="00B05E9B"/>
    <w:rsid w:val="00B071F9"/>
    <w:rsid w:val="00B0751B"/>
    <w:rsid w:val="00B07D16"/>
    <w:rsid w:val="00B100E9"/>
    <w:rsid w:val="00B10998"/>
    <w:rsid w:val="00B1192D"/>
    <w:rsid w:val="00B12026"/>
    <w:rsid w:val="00B129DE"/>
    <w:rsid w:val="00B14D49"/>
    <w:rsid w:val="00B15551"/>
    <w:rsid w:val="00B157A2"/>
    <w:rsid w:val="00B17A16"/>
    <w:rsid w:val="00B17AAB"/>
    <w:rsid w:val="00B17CC9"/>
    <w:rsid w:val="00B2042D"/>
    <w:rsid w:val="00B20509"/>
    <w:rsid w:val="00B20AC0"/>
    <w:rsid w:val="00B20BF6"/>
    <w:rsid w:val="00B211CA"/>
    <w:rsid w:val="00B21420"/>
    <w:rsid w:val="00B21793"/>
    <w:rsid w:val="00B21A74"/>
    <w:rsid w:val="00B21BFC"/>
    <w:rsid w:val="00B243B9"/>
    <w:rsid w:val="00B244A9"/>
    <w:rsid w:val="00B24C45"/>
    <w:rsid w:val="00B26347"/>
    <w:rsid w:val="00B304CD"/>
    <w:rsid w:val="00B30DBD"/>
    <w:rsid w:val="00B31053"/>
    <w:rsid w:val="00B3166A"/>
    <w:rsid w:val="00B31DB1"/>
    <w:rsid w:val="00B325BC"/>
    <w:rsid w:val="00B32951"/>
    <w:rsid w:val="00B3453F"/>
    <w:rsid w:val="00B34628"/>
    <w:rsid w:val="00B3523A"/>
    <w:rsid w:val="00B35E3C"/>
    <w:rsid w:val="00B366BB"/>
    <w:rsid w:val="00B36BB7"/>
    <w:rsid w:val="00B37DDD"/>
    <w:rsid w:val="00B400E7"/>
    <w:rsid w:val="00B403A0"/>
    <w:rsid w:val="00B412F4"/>
    <w:rsid w:val="00B41D0F"/>
    <w:rsid w:val="00B42096"/>
    <w:rsid w:val="00B44FDC"/>
    <w:rsid w:val="00B4578D"/>
    <w:rsid w:val="00B45832"/>
    <w:rsid w:val="00B4653D"/>
    <w:rsid w:val="00B46DA5"/>
    <w:rsid w:val="00B46EBF"/>
    <w:rsid w:val="00B47B9D"/>
    <w:rsid w:val="00B47CC6"/>
    <w:rsid w:val="00B501C0"/>
    <w:rsid w:val="00B50613"/>
    <w:rsid w:val="00B51031"/>
    <w:rsid w:val="00B51A0E"/>
    <w:rsid w:val="00B51D6B"/>
    <w:rsid w:val="00B525F6"/>
    <w:rsid w:val="00B527EE"/>
    <w:rsid w:val="00B52C3A"/>
    <w:rsid w:val="00B544F6"/>
    <w:rsid w:val="00B54A8C"/>
    <w:rsid w:val="00B558B0"/>
    <w:rsid w:val="00B55FB6"/>
    <w:rsid w:val="00B564D5"/>
    <w:rsid w:val="00B56ADB"/>
    <w:rsid w:val="00B56C49"/>
    <w:rsid w:val="00B604AB"/>
    <w:rsid w:val="00B6167E"/>
    <w:rsid w:val="00B61DEA"/>
    <w:rsid w:val="00B62037"/>
    <w:rsid w:val="00B621BC"/>
    <w:rsid w:val="00B62625"/>
    <w:rsid w:val="00B6263A"/>
    <w:rsid w:val="00B62E4B"/>
    <w:rsid w:val="00B633BE"/>
    <w:rsid w:val="00B6518B"/>
    <w:rsid w:val="00B65335"/>
    <w:rsid w:val="00B66980"/>
    <w:rsid w:val="00B66C1F"/>
    <w:rsid w:val="00B67285"/>
    <w:rsid w:val="00B6732C"/>
    <w:rsid w:val="00B674D1"/>
    <w:rsid w:val="00B70D33"/>
    <w:rsid w:val="00B7173C"/>
    <w:rsid w:val="00B719D4"/>
    <w:rsid w:val="00B71EDF"/>
    <w:rsid w:val="00B72028"/>
    <w:rsid w:val="00B72393"/>
    <w:rsid w:val="00B72740"/>
    <w:rsid w:val="00B73A57"/>
    <w:rsid w:val="00B73C4A"/>
    <w:rsid w:val="00B74418"/>
    <w:rsid w:val="00B74EFC"/>
    <w:rsid w:val="00B75842"/>
    <w:rsid w:val="00B75C2A"/>
    <w:rsid w:val="00B77124"/>
    <w:rsid w:val="00B773C8"/>
    <w:rsid w:val="00B80413"/>
    <w:rsid w:val="00B807ED"/>
    <w:rsid w:val="00B821BD"/>
    <w:rsid w:val="00B83989"/>
    <w:rsid w:val="00B84B2A"/>
    <w:rsid w:val="00B84B8F"/>
    <w:rsid w:val="00B84FEC"/>
    <w:rsid w:val="00B85537"/>
    <w:rsid w:val="00B8625C"/>
    <w:rsid w:val="00B86520"/>
    <w:rsid w:val="00B86B43"/>
    <w:rsid w:val="00B86B5C"/>
    <w:rsid w:val="00B870DF"/>
    <w:rsid w:val="00B90E7E"/>
    <w:rsid w:val="00B93DC5"/>
    <w:rsid w:val="00B94A5B"/>
    <w:rsid w:val="00B94CF5"/>
    <w:rsid w:val="00B9521D"/>
    <w:rsid w:val="00B96663"/>
    <w:rsid w:val="00B967E6"/>
    <w:rsid w:val="00B971E5"/>
    <w:rsid w:val="00B97E3C"/>
    <w:rsid w:val="00BA0288"/>
    <w:rsid w:val="00BA0390"/>
    <w:rsid w:val="00BA09FA"/>
    <w:rsid w:val="00BA0C2E"/>
    <w:rsid w:val="00BA1686"/>
    <w:rsid w:val="00BA220C"/>
    <w:rsid w:val="00BA4D82"/>
    <w:rsid w:val="00BA56C3"/>
    <w:rsid w:val="00BA594A"/>
    <w:rsid w:val="00BA5FA4"/>
    <w:rsid w:val="00BA6486"/>
    <w:rsid w:val="00BA653C"/>
    <w:rsid w:val="00BA657F"/>
    <w:rsid w:val="00BA6838"/>
    <w:rsid w:val="00BB0531"/>
    <w:rsid w:val="00BB0710"/>
    <w:rsid w:val="00BB0D66"/>
    <w:rsid w:val="00BB0D74"/>
    <w:rsid w:val="00BB15DC"/>
    <w:rsid w:val="00BB181E"/>
    <w:rsid w:val="00BB1EE0"/>
    <w:rsid w:val="00BB26EB"/>
    <w:rsid w:val="00BB3EBD"/>
    <w:rsid w:val="00BB4BD2"/>
    <w:rsid w:val="00BB5AC1"/>
    <w:rsid w:val="00BB5CF9"/>
    <w:rsid w:val="00BB7796"/>
    <w:rsid w:val="00BB78C7"/>
    <w:rsid w:val="00BC077D"/>
    <w:rsid w:val="00BC0879"/>
    <w:rsid w:val="00BC08DF"/>
    <w:rsid w:val="00BC1427"/>
    <w:rsid w:val="00BC203F"/>
    <w:rsid w:val="00BC3B64"/>
    <w:rsid w:val="00BC407D"/>
    <w:rsid w:val="00BC40DF"/>
    <w:rsid w:val="00BC4E73"/>
    <w:rsid w:val="00BC4FA8"/>
    <w:rsid w:val="00BC4FEE"/>
    <w:rsid w:val="00BC5FC3"/>
    <w:rsid w:val="00BC67A7"/>
    <w:rsid w:val="00BC6C75"/>
    <w:rsid w:val="00BC7130"/>
    <w:rsid w:val="00BC7192"/>
    <w:rsid w:val="00BC723B"/>
    <w:rsid w:val="00BD0C98"/>
    <w:rsid w:val="00BD1077"/>
    <w:rsid w:val="00BD1428"/>
    <w:rsid w:val="00BD26A6"/>
    <w:rsid w:val="00BD2DA7"/>
    <w:rsid w:val="00BD2DAE"/>
    <w:rsid w:val="00BD4153"/>
    <w:rsid w:val="00BD4B0D"/>
    <w:rsid w:val="00BD4DE3"/>
    <w:rsid w:val="00BD5BC9"/>
    <w:rsid w:val="00BD633A"/>
    <w:rsid w:val="00BD66B5"/>
    <w:rsid w:val="00BE00F8"/>
    <w:rsid w:val="00BE011C"/>
    <w:rsid w:val="00BE090F"/>
    <w:rsid w:val="00BE2403"/>
    <w:rsid w:val="00BE32D3"/>
    <w:rsid w:val="00BE383B"/>
    <w:rsid w:val="00BE44F2"/>
    <w:rsid w:val="00BE5046"/>
    <w:rsid w:val="00BE50B0"/>
    <w:rsid w:val="00BE592A"/>
    <w:rsid w:val="00BE6D1F"/>
    <w:rsid w:val="00BE7596"/>
    <w:rsid w:val="00BE7771"/>
    <w:rsid w:val="00BF0898"/>
    <w:rsid w:val="00BF1461"/>
    <w:rsid w:val="00BF17D9"/>
    <w:rsid w:val="00BF1E89"/>
    <w:rsid w:val="00BF24C6"/>
    <w:rsid w:val="00BF2EAC"/>
    <w:rsid w:val="00BF3141"/>
    <w:rsid w:val="00BF53C1"/>
    <w:rsid w:val="00C0267F"/>
    <w:rsid w:val="00C032A0"/>
    <w:rsid w:val="00C0358C"/>
    <w:rsid w:val="00C03FC8"/>
    <w:rsid w:val="00C0581D"/>
    <w:rsid w:val="00C05B13"/>
    <w:rsid w:val="00C071CE"/>
    <w:rsid w:val="00C1047D"/>
    <w:rsid w:val="00C106C0"/>
    <w:rsid w:val="00C10911"/>
    <w:rsid w:val="00C10C09"/>
    <w:rsid w:val="00C114E6"/>
    <w:rsid w:val="00C11833"/>
    <w:rsid w:val="00C1230F"/>
    <w:rsid w:val="00C13E68"/>
    <w:rsid w:val="00C14248"/>
    <w:rsid w:val="00C1494A"/>
    <w:rsid w:val="00C14EC5"/>
    <w:rsid w:val="00C160BF"/>
    <w:rsid w:val="00C16C0E"/>
    <w:rsid w:val="00C16DC8"/>
    <w:rsid w:val="00C22564"/>
    <w:rsid w:val="00C229AE"/>
    <w:rsid w:val="00C23078"/>
    <w:rsid w:val="00C239FF"/>
    <w:rsid w:val="00C24384"/>
    <w:rsid w:val="00C24EF3"/>
    <w:rsid w:val="00C26863"/>
    <w:rsid w:val="00C26E11"/>
    <w:rsid w:val="00C270A0"/>
    <w:rsid w:val="00C27B5F"/>
    <w:rsid w:val="00C304A8"/>
    <w:rsid w:val="00C30603"/>
    <w:rsid w:val="00C30A36"/>
    <w:rsid w:val="00C3215A"/>
    <w:rsid w:val="00C3221A"/>
    <w:rsid w:val="00C32781"/>
    <w:rsid w:val="00C3365E"/>
    <w:rsid w:val="00C35113"/>
    <w:rsid w:val="00C35DEF"/>
    <w:rsid w:val="00C3642B"/>
    <w:rsid w:val="00C3662F"/>
    <w:rsid w:val="00C3672A"/>
    <w:rsid w:val="00C375BA"/>
    <w:rsid w:val="00C41166"/>
    <w:rsid w:val="00C41331"/>
    <w:rsid w:val="00C42C83"/>
    <w:rsid w:val="00C42C8C"/>
    <w:rsid w:val="00C431F0"/>
    <w:rsid w:val="00C43C61"/>
    <w:rsid w:val="00C43CC6"/>
    <w:rsid w:val="00C43E2F"/>
    <w:rsid w:val="00C44F64"/>
    <w:rsid w:val="00C45600"/>
    <w:rsid w:val="00C4583B"/>
    <w:rsid w:val="00C45911"/>
    <w:rsid w:val="00C45967"/>
    <w:rsid w:val="00C45BD6"/>
    <w:rsid w:val="00C462A6"/>
    <w:rsid w:val="00C463C6"/>
    <w:rsid w:val="00C5082E"/>
    <w:rsid w:val="00C509D6"/>
    <w:rsid w:val="00C512E7"/>
    <w:rsid w:val="00C5147C"/>
    <w:rsid w:val="00C51601"/>
    <w:rsid w:val="00C51BBA"/>
    <w:rsid w:val="00C52136"/>
    <w:rsid w:val="00C52473"/>
    <w:rsid w:val="00C569CB"/>
    <w:rsid w:val="00C57DDC"/>
    <w:rsid w:val="00C60AB5"/>
    <w:rsid w:val="00C60E7E"/>
    <w:rsid w:val="00C61628"/>
    <w:rsid w:val="00C619FB"/>
    <w:rsid w:val="00C630AD"/>
    <w:rsid w:val="00C6363A"/>
    <w:rsid w:val="00C64084"/>
    <w:rsid w:val="00C6532C"/>
    <w:rsid w:val="00C6773C"/>
    <w:rsid w:val="00C67C75"/>
    <w:rsid w:val="00C67D9B"/>
    <w:rsid w:val="00C67E12"/>
    <w:rsid w:val="00C70F5A"/>
    <w:rsid w:val="00C712A7"/>
    <w:rsid w:val="00C712B4"/>
    <w:rsid w:val="00C73C71"/>
    <w:rsid w:val="00C74AC1"/>
    <w:rsid w:val="00C74B84"/>
    <w:rsid w:val="00C7544A"/>
    <w:rsid w:val="00C757F8"/>
    <w:rsid w:val="00C76A17"/>
    <w:rsid w:val="00C805FC"/>
    <w:rsid w:val="00C80ED9"/>
    <w:rsid w:val="00C81A4C"/>
    <w:rsid w:val="00C83589"/>
    <w:rsid w:val="00C83EB6"/>
    <w:rsid w:val="00C853ED"/>
    <w:rsid w:val="00C85ECC"/>
    <w:rsid w:val="00C8672E"/>
    <w:rsid w:val="00C86BD2"/>
    <w:rsid w:val="00C86C0A"/>
    <w:rsid w:val="00C875F4"/>
    <w:rsid w:val="00C87C4D"/>
    <w:rsid w:val="00C90DA1"/>
    <w:rsid w:val="00C911BF"/>
    <w:rsid w:val="00C9168C"/>
    <w:rsid w:val="00C92462"/>
    <w:rsid w:val="00C92AF3"/>
    <w:rsid w:val="00C92F5E"/>
    <w:rsid w:val="00C932A0"/>
    <w:rsid w:val="00C93383"/>
    <w:rsid w:val="00C93397"/>
    <w:rsid w:val="00C935F0"/>
    <w:rsid w:val="00C93F16"/>
    <w:rsid w:val="00C93FAC"/>
    <w:rsid w:val="00C948BF"/>
    <w:rsid w:val="00C94975"/>
    <w:rsid w:val="00C94D05"/>
    <w:rsid w:val="00C94F89"/>
    <w:rsid w:val="00C94FC0"/>
    <w:rsid w:val="00C95B29"/>
    <w:rsid w:val="00C96575"/>
    <w:rsid w:val="00C96751"/>
    <w:rsid w:val="00C96E21"/>
    <w:rsid w:val="00C97CDD"/>
    <w:rsid w:val="00C97D34"/>
    <w:rsid w:val="00CA019E"/>
    <w:rsid w:val="00CA047A"/>
    <w:rsid w:val="00CA1452"/>
    <w:rsid w:val="00CA4021"/>
    <w:rsid w:val="00CA4A16"/>
    <w:rsid w:val="00CA4B21"/>
    <w:rsid w:val="00CA4B7B"/>
    <w:rsid w:val="00CA4DE9"/>
    <w:rsid w:val="00CA4F61"/>
    <w:rsid w:val="00CA5133"/>
    <w:rsid w:val="00CA5476"/>
    <w:rsid w:val="00CA54BC"/>
    <w:rsid w:val="00CA586E"/>
    <w:rsid w:val="00CA6F63"/>
    <w:rsid w:val="00CA7DED"/>
    <w:rsid w:val="00CB084E"/>
    <w:rsid w:val="00CB0899"/>
    <w:rsid w:val="00CB1248"/>
    <w:rsid w:val="00CB12B0"/>
    <w:rsid w:val="00CB1980"/>
    <w:rsid w:val="00CB1AB3"/>
    <w:rsid w:val="00CB26A3"/>
    <w:rsid w:val="00CB3C42"/>
    <w:rsid w:val="00CB5892"/>
    <w:rsid w:val="00CB59D5"/>
    <w:rsid w:val="00CB5EB8"/>
    <w:rsid w:val="00CC0329"/>
    <w:rsid w:val="00CC0BF2"/>
    <w:rsid w:val="00CC17A2"/>
    <w:rsid w:val="00CC1B6D"/>
    <w:rsid w:val="00CC2338"/>
    <w:rsid w:val="00CC41AF"/>
    <w:rsid w:val="00CC492F"/>
    <w:rsid w:val="00CC4F00"/>
    <w:rsid w:val="00CC6F49"/>
    <w:rsid w:val="00CC77DD"/>
    <w:rsid w:val="00CC7845"/>
    <w:rsid w:val="00CD0A3A"/>
    <w:rsid w:val="00CD1D45"/>
    <w:rsid w:val="00CD1F06"/>
    <w:rsid w:val="00CD252D"/>
    <w:rsid w:val="00CD2A19"/>
    <w:rsid w:val="00CD2DA0"/>
    <w:rsid w:val="00CD35BE"/>
    <w:rsid w:val="00CD4AB6"/>
    <w:rsid w:val="00CD551A"/>
    <w:rsid w:val="00CD6EB8"/>
    <w:rsid w:val="00CE0147"/>
    <w:rsid w:val="00CE1703"/>
    <w:rsid w:val="00CE222A"/>
    <w:rsid w:val="00CE2790"/>
    <w:rsid w:val="00CE3A26"/>
    <w:rsid w:val="00CE543A"/>
    <w:rsid w:val="00CE6229"/>
    <w:rsid w:val="00CE6914"/>
    <w:rsid w:val="00CE784F"/>
    <w:rsid w:val="00CE7F24"/>
    <w:rsid w:val="00CE7F38"/>
    <w:rsid w:val="00CF088B"/>
    <w:rsid w:val="00CF1754"/>
    <w:rsid w:val="00CF19D6"/>
    <w:rsid w:val="00CF27D7"/>
    <w:rsid w:val="00CF40B4"/>
    <w:rsid w:val="00CF45A5"/>
    <w:rsid w:val="00CF47DD"/>
    <w:rsid w:val="00CF52FD"/>
    <w:rsid w:val="00CF6E19"/>
    <w:rsid w:val="00CF760D"/>
    <w:rsid w:val="00CF790E"/>
    <w:rsid w:val="00CF7E92"/>
    <w:rsid w:val="00D0016E"/>
    <w:rsid w:val="00D011C9"/>
    <w:rsid w:val="00D035B1"/>
    <w:rsid w:val="00D038C5"/>
    <w:rsid w:val="00D0488F"/>
    <w:rsid w:val="00D04CBF"/>
    <w:rsid w:val="00D0514A"/>
    <w:rsid w:val="00D0530A"/>
    <w:rsid w:val="00D05890"/>
    <w:rsid w:val="00D05A46"/>
    <w:rsid w:val="00D071F6"/>
    <w:rsid w:val="00D12089"/>
    <w:rsid w:val="00D121C5"/>
    <w:rsid w:val="00D151E8"/>
    <w:rsid w:val="00D15B4E"/>
    <w:rsid w:val="00D178E7"/>
    <w:rsid w:val="00D17E24"/>
    <w:rsid w:val="00D20063"/>
    <w:rsid w:val="00D2012D"/>
    <w:rsid w:val="00D20A5E"/>
    <w:rsid w:val="00D21F02"/>
    <w:rsid w:val="00D22A35"/>
    <w:rsid w:val="00D23ABE"/>
    <w:rsid w:val="00D23BEE"/>
    <w:rsid w:val="00D24B51"/>
    <w:rsid w:val="00D2631A"/>
    <w:rsid w:val="00D265DF"/>
    <w:rsid w:val="00D26B95"/>
    <w:rsid w:val="00D26DF4"/>
    <w:rsid w:val="00D270E1"/>
    <w:rsid w:val="00D31366"/>
    <w:rsid w:val="00D3180B"/>
    <w:rsid w:val="00D339F6"/>
    <w:rsid w:val="00D33D4C"/>
    <w:rsid w:val="00D34FC7"/>
    <w:rsid w:val="00D35601"/>
    <w:rsid w:val="00D356C1"/>
    <w:rsid w:val="00D37184"/>
    <w:rsid w:val="00D372A1"/>
    <w:rsid w:val="00D372F7"/>
    <w:rsid w:val="00D3735A"/>
    <w:rsid w:val="00D3791C"/>
    <w:rsid w:val="00D40A39"/>
    <w:rsid w:val="00D41C3F"/>
    <w:rsid w:val="00D42921"/>
    <w:rsid w:val="00D43D2C"/>
    <w:rsid w:val="00D4522C"/>
    <w:rsid w:val="00D46074"/>
    <w:rsid w:val="00D4637C"/>
    <w:rsid w:val="00D46471"/>
    <w:rsid w:val="00D47047"/>
    <w:rsid w:val="00D5053B"/>
    <w:rsid w:val="00D506A7"/>
    <w:rsid w:val="00D511B6"/>
    <w:rsid w:val="00D51C91"/>
    <w:rsid w:val="00D51CC8"/>
    <w:rsid w:val="00D526FF"/>
    <w:rsid w:val="00D52FFE"/>
    <w:rsid w:val="00D53166"/>
    <w:rsid w:val="00D53DA4"/>
    <w:rsid w:val="00D54BCB"/>
    <w:rsid w:val="00D55700"/>
    <w:rsid w:val="00D55A48"/>
    <w:rsid w:val="00D55FDA"/>
    <w:rsid w:val="00D57539"/>
    <w:rsid w:val="00D57BF9"/>
    <w:rsid w:val="00D6048A"/>
    <w:rsid w:val="00D61A5E"/>
    <w:rsid w:val="00D620FC"/>
    <w:rsid w:val="00D62308"/>
    <w:rsid w:val="00D62A79"/>
    <w:rsid w:val="00D63CA1"/>
    <w:rsid w:val="00D64054"/>
    <w:rsid w:val="00D647E6"/>
    <w:rsid w:val="00D65268"/>
    <w:rsid w:val="00D65E54"/>
    <w:rsid w:val="00D661CF"/>
    <w:rsid w:val="00D661D7"/>
    <w:rsid w:val="00D66DAB"/>
    <w:rsid w:val="00D700E8"/>
    <w:rsid w:val="00D707A5"/>
    <w:rsid w:val="00D70F82"/>
    <w:rsid w:val="00D70FB1"/>
    <w:rsid w:val="00D71CF5"/>
    <w:rsid w:val="00D721DF"/>
    <w:rsid w:val="00D73168"/>
    <w:rsid w:val="00D73D12"/>
    <w:rsid w:val="00D75904"/>
    <w:rsid w:val="00D761F3"/>
    <w:rsid w:val="00D766DB"/>
    <w:rsid w:val="00D77359"/>
    <w:rsid w:val="00D8012E"/>
    <w:rsid w:val="00D804F4"/>
    <w:rsid w:val="00D80A4F"/>
    <w:rsid w:val="00D80C0D"/>
    <w:rsid w:val="00D81894"/>
    <w:rsid w:val="00D83184"/>
    <w:rsid w:val="00D83726"/>
    <w:rsid w:val="00D8375E"/>
    <w:rsid w:val="00D83A3A"/>
    <w:rsid w:val="00D83D8A"/>
    <w:rsid w:val="00D84802"/>
    <w:rsid w:val="00D84BCA"/>
    <w:rsid w:val="00D8544C"/>
    <w:rsid w:val="00D85B4B"/>
    <w:rsid w:val="00D86404"/>
    <w:rsid w:val="00D86640"/>
    <w:rsid w:val="00D86BAF"/>
    <w:rsid w:val="00D86D94"/>
    <w:rsid w:val="00D86F2F"/>
    <w:rsid w:val="00D87129"/>
    <w:rsid w:val="00D90266"/>
    <w:rsid w:val="00D9070C"/>
    <w:rsid w:val="00D9083D"/>
    <w:rsid w:val="00D9103E"/>
    <w:rsid w:val="00D92111"/>
    <w:rsid w:val="00D92DDF"/>
    <w:rsid w:val="00D92E27"/>
    <w:rsid w:val="00D92F86"/>
    <w:rsid w:val="00D9308C"/>
    <w:rsid w:val="00D93558"/>
    <w:rsid w:val="00D93A40"/>
    <w:rsid w:val="00D9438B"/>
    <w:rsid w:val="00D945D4"/>
    <w:rsid w:val="00D95901"/>
    <w:rsid w:val="00D96497"/>
    <w:rsid w:val="00D9660D"/>
    <w:rsid w:val="00D97CB5"/>
    <w:rsid w:val="00DA0FAD"/>
    <w:rsid w:val="00DA1A54"/>
    <w:rsid w:val="00DA2122"/>
    <w:rsid w:val="00DA2337"/>
    <w:rsid w:val="00DA269A"/>
    <w:rsid w:val="00DA2711"/>
    <w:rsid w:val="00DA2973"/>
    <w:rsid w:val="00DA50C3"/>
    <w:rsid w:val="00DA54EB"/>
    <w:rsid w:val="00DA5993"/>
    <w:rsid w:val="00DA79DE"/>
    <w:rsid w:val="00DB02DF"/>
    <w:rsid w:val="00DB1258"/>
    <w:rsid w:val="00DB13D2"/>
    <w:rsid w:val="00DB1967"/>
    <w:rsid w:val="00DB1E15"/>
    <w:rsid w:val="00DB20EA"/>
    <w:rsid w:val="00DB2944"/>
    <w:rsid w:val="00DB2AE5"/>
    <w:rsid w:val="00DB30BA"/>
    <w:rsid w:val="00DB55D1"/>
    <w:rsid w:val="00DB610D"/>
    <w:rsid w:val="00DB7E3D"/>
    <w:rsid w:val="00DB7E9F"/>
    <w:rsid w:val="00DC0353"/>
    <w:rsid w:val="00DC0874"/>
    <w:rsid w:val="00DC0911"/>
    <w:rsid w:val="00DC0F57"/>
    <w:rsid w:val="00DC1300"/>
    <w:rsid w:val="00DC19DD"/>
    <w:rsid w:val="00DC201C"/>
    <w:rsid w:val="00DC2702"/>
    <w:rsid w:val="00DC2856"/>
    <w:rsid w:val="00DC299E"/>
    <w:rsid w:val="00DC2BDA"/>
    <w:rsid w:val="00DC2EAF"/>
    <w:rsid w:val="00DC3588"/>
    <w:rsid w:val="00DC4819"/>
    <w:rsid w:val="00DC4996"/>
    <w:rsid w:val="00DC4AF3"/>
    <w:rsid w:val="00DC4BC0"/>
    <w:rsid w:val="00DC4ECD"/>
    <w:rsid w:val="00DC52E2"/>
    <w:rsid w:val="00DC538F"/>
    <w:rsid w:val="00DC605B"/>
    <w:rsid w:val="00DC6FBE"/>
    <w:rsid w:val="00DC6FEE"/>
    <w:rsid w:val="00DC72DD"/>
    <w:rsid w:val="00DC7D13"/>
    <w:rsid w:val="00DD1A74"/>
    <w:rsid w:val="00DD1D6B"/>
    <w:rsid w:val="00DD232D"/>
    <w:rsid w:val="00DD3881"/>
    <w:rsid w:val="00DD3981"/>
    <w:rsid w:val="00DD3AA2"/>
    <w:rsid w:val="00DD4816"/>
    <w:rsid w:val="00DD5F10"/>
    <w:rsid w:val="00DD5F41"/>
    <w:rsid w:val="00DD65BB"/>
    <w:rsid w:val="00DD6D3C"/>
    <w:rsid w:val="00DE072C"/>
    <w:rsid w:val="00DE1847"/>
    <w:rsid w:val="00DE1F92"/>
    <w:rsid w:val="00DE253D"/>
    <w:rsid w:val="00DE2B03"/>
    <w:rsid w:val="00DE2C4C"/>
    <w:rsid w:val="00DE2FC4"/>
    <w:rsid w:val="00DE3340"/>
    <w:rsid w:val="00DE408F"/>
    <w:rsid w:val="00DE4821"/>
    <w:rsid w:val="00DE520D"/>
    <w:rsid w:val="00DE53F0"/>
    <w:rsid w:val="00DE59E0"/>
    <w:rsid w:val="00DE6D3E"/>
    <w:rsid w:val="00DE771F"/>
    <w:rsid w:val="00DF0033"/>
    <w:rsid w:val="00DF0187"/>
    <w:rsid w:val="00DF060E"/>
    <w:rsid w:val="00DF0742"/>
    <w:rsid w:val="00DF0765"/>
    <w:rsid w:val="00DF132A"/>
    <w:rsid w:val="00DF1B47"/>
    <w:rsid w:val="00DF1C12"/>
    <w:rsid w:val="00DF2155"/>
    <w:rsid w:val="00DF5E30"/>
    <w:rsid w:val="00DF7581"/>
    <w:rsid w:val="00DF7642"/>
    <w:rsid w:val="00DF76BD"/>
    <w:rsid w:val="00E000AE"/>
    <w:rsid w:val="00E00265"/>
    <w:rsid w:val="00E00573"/>
    <w:rsid w:val="00E00D89"/>
    <w:rsid w:val="00E00DCE"/>
    <w:rsid w:val="00E013C1"/>
    <w:rsid w:val="00E026FE"/>
    <w:rsid w:val="00E02B13"/>
    <w:rsid w:val="00E03AEE"/>
    <w:rsid w:val="00E0457B"/>
    <w:rsid w:val="00E0477A"/>
    <w:rsid w:val="00E051E3"/>
    <w:rsid w:val="00E10435"/>
    <w:rsid w:val="00E10AA0"/>
    <w:rsid w:val="00E114CC"/>
    <w:rsid w:val="00E13C59"/>
    <w:rsid w:val="00E1416E"/>
    <w:rsid w:val="00E141D9"/>
    <w:rsid w:val="00E147AF"/>
    <w:rsid w:val="00E1527A"/>
    <w:rsid w:val="00E1762E"/>
    <w:rsid w:val="00E201C0"/>
    <w:rsid w:val="00E219D8"/>
    <w:rsid w:val="00E23210"/>
    <w:rsid w:val="00E23A5F"/>
    <w:rsid w:val="00E244B4"/>
    <w:rsid w:val="00E24CAE"/>
    <w:rsid w:val="00E24D32"/>
    <w:rsid w:val="00E260D1"/>
    <w:rsid w:val="00E30864"/>
    <w:rsid w:val="00E33276"/>
    <w:rsid w:val="00E34863"/>
    <w:rsid w:val="00E35546"/>
    <w:rsid w:val="00E357D5"/>
    <w:rsid w:val="00E3677F"/>
    <w:rsid w:val="00E36FD6"/>
    <w:rsid w:val="00E37B84"/>
    <w:rsid w:val="00E37FEE"/>
    <w:rsid w:val="00E40851"/>
    <w:rsid w:val="00E41547"/>
    <w:rsid w:val="00E41B96"/>
    <w:rsid w:val="00E42097"/>
    <w:rsid w:val="00E42874"/>
    <w:rsid w:val="00E430BC"/>
    <w:rsid w:val="00E44AA1"/>
    <w:rsid w:val="00E45193"/>
    <w:rsid w:val="00E4560F"/>
    <w:rsid w:val="00E4688A"/>
    <w:rsid w:val="00E4697F"/>
    <w:rsid w:val="00E46E10"/>
    <w:rsid w:val="00E500DB"/>
    <w:rsid w:val="00E50FD3"/>
    <w:rsid w:val="00E52554"/>
    <w:rsid w:val="00E5263B"/>
    <w:rsid w:val="00E526F2"/>
    <w:rsid w:val="00E53408"/>
    <w:rsid w:val="00E53DD1"/>
    <w:rsid w:val="00E55173"/>
    <w:rsid w:val="00E55466"/>
    <w:rsid w:val="00E5550E"/>
    <w:rsid w:val="00E55C99"/>
    <w:rsid w:val="00E561A1"/>
    <w:rsid w:val="00E568CF"/>
    <w:rsid w:val="00E606CE"/>
    <w:rsid w:val="00E60710"/>
    <w:rsid w:val="00E60F84"/>
    <w:rsid w:val="00E612B8"/>
    <w:rsid w:val="00E61E91"/>
    <w:rsid w:val="00E6207B"/>
    <w:rsid w:val="00E621DD"/>
    <w:rsid w:val="00E624B9"/>
    <w:rsid w:val="00E63B15"/>
    <w:rsid w:val="00E644D9"/>
    <w:rsid w:val="00E67AE8"/>
    <w:rsid w:val="00E67E50"/>
    <w:rsid w:val="00E70E49"/>
    <w:rsid w:val="00E7287B"/>
    <w:rsid w:val="00E7475F"/>
    <w:rsid w:val="00E74884"/>
    <w:rsid w:val="00E75F28"/>
    <w:rsid w:val="00E761CC"/>
    <w:rsid w:val="00E77092"/>
    <w:rsid w:val="00E777F3"/>
    <w:rsid w:val="00E778EC"/>
    <w:rsid w:val="00E77CFF"/>
    <w:rsid w:val="00E8190C"/>
    <w:rsid w:val="00E82111"/>
    <w:rsid w:val="00E83029"/>
    <w:rsid w:val="00E8316F"/>
    <w:rsid w:val="00E872C5"/>
    <w:rsid w:val="00E87F79"/>
    <w:rsid w:val="00E90430"/>
    <w:rsid w:val="00E92696"/>
    <w:rsid w:val="00E929C3"/>
    <w:rsid w:val="00E93301"/>
    <w:rsid w:val="00E94A96"/>
    <w:rsid w:val="00E964B7"/>
    <w:rsid w:val="00E978E5"/>
    <w:rsid w:val="00EA00C4"/>
    <w:rsid w:val="00EA0CA2"/>
    <w:rsid w:val="00EA11FE"/>
    <w:rsid w:val="00EA13C4"/>
    <w:rsid w:val="00EA190F"/>
    <w:rsid w:val="00EA1F82"/>
    <w:rsid w:val="00EA2A4C"/>
    <w:rsid w:val="00EA31C9"/>
    <w:rsid w:val="00EA4AC4"/>
    <w:rsid w:val="00EA51DD"/>
    <w:rsid w:val="00EA5279"/>
    <w:rsid w:val="00EA6085"/>
    <w:rsid w:val="00EA6C36"/>
    <w:rsid w:val="00EA70D0"/>
    <w:rsid w:val="00EB06EE"/>
    <w:rsid w:val="00EB09FC"/>
    <w:rsid w:val="00EB18DE"/>
    <w:rsid w:val="00EB1A9A"/>
    <w:rsid w:val="00EB2FBE"/>
    <w:rsid w:val="00EB3964"/>
    <w:rsid w:val="00EB3DF3"/>
    <w:rsid w:val="00EB43A8"/>
    <w:rsid w:val="00EB478E"/>
    <w:rsid w:val="00EB498E"/>
    <w:rsid w:val="00EB5F29"/>
    <w:rsid w:val="00EB6005"/>
    <w:rsid w:val="00EB620D"/>
    <w:rsid w:val="00EB7E19"/>
    <w:rsid w:val="00EC0B76"/>
    <w:rsid w:val="00EC1B66"/>
    <w:rsid w:val="00EC1E5D"/>
    <w:rsid w:val="00EC2CB5"/>
    <w:rsid w:val="00EC2F6A"/>
    <w:rsid w:val="00EC39A3"/>
    <w:rsid w:val="00EC3D17"/>
    <w:rsid w:val="00EC3F9F"/>
    <w:rsid w:val="00EC43B3"/>
    <w:rsid w:val="00EC4824"/>
    <w:rsid w:val="00EC5428"/>
    <w:rsid w:val="00EC54AF"/>
    <w:rsid w:val="00EC77BF"/>
    <w:rsid w:val="00EC7DDE"/>
    <w:rsid w:val="00EC7F9C"/>
    <w:rsid w:val="00ED1042"/>
    <w:rsid w:val="00ED149D"/>
    <w:rsid w:val="00ED1B3A"/>
    <w:rsid w:val="00ED31D9"/>
    <w:rsid w:val="00ED3D4E"/>
    <w:rsid w:val="00ED3F25"/>
    <w:rsid w:val="00ED41F2"/>
    <w:rsid w:val="00ED440E"/>
    <w:rsid w:val="00ED5136"/>
    <w:rsid w:val="00ED5555"/>
    <w:rsid w:val="00ED5F18"/>
    <w:rsid w:val="00ED6FF9"/>
    <w:rsid w:val="00ED7494"/>
    <w:rsid w:val="00ED7A89"/>
    <w:rsid w:val="00EE03B2"/>
    <w:rsid w:val="00EE0561"/>
    <w:rsid w:val="00EE1546"/>
    <w:rsid w:val="00EE191E"/>
    <w:rsid w:val="00EE233E"/>
    <w:rsid w:val="00EE2508"/>
    <w:rsid w:val="00EE26EB"/>
    <w:rsid w:val="00EE33A4"/>
    <w:rsid w:val="00EE4228"/>
    <w:rsid w:val="00EE4DD0"/>
    <w:rsid w:val="00EE4F5D"/>
    <w:rsid w:val="00EE55AC"/>
    <w:rsid w:val="00EE5BBB"/>
    <w:rsid w:val="00EE69FF"/>
    <w:rsid w:val="00EE72B3"/>
    <w:rsid w:val="00EF0139"/>
    <w:rsid w:val="00EF1854"/>
    <w:rsid w:val="00EF263B"/>
    <w:rsid w:val="00EF2C5D"/>
    <w:rsid w:val="00EF37B9"/>
    <w:rsid w:val="00EF3A48"/>
    <w:rsid w:val="00EF3BD2"/>
    <w:rsid w:val="00EF48DC"/>
    <w:rsid w:val="00EF578A"/>
    <w:rsid w:val="00EF643E"/>
    <w:rsid w:val="00EF65A6"/>
    <w:rsid w:val="00EF7081"/>
    <w:rsid w:val="00EF788C"/>
    <w:rsid w:val="00EF7BDB"/>
    <w:rsid w:val="00F002D8"/>
    <w:rsid w:val="00F028BC"/>
    <w:rsid w:val="00F035FA"/>
    <w:rsid w:val="00F03949"/>
    <w:rsid w:val="00F04859"/>
    <w:rsid w:val="00F04985"/>
    <w:rsid w:val="00F05486"/>
    <w:rsid w:val="00F05CD0"/>
    <w:rsid w:val="00F068CF"/>
    <w:rsid w:val="00F07308"/>
    <w:rsid w:val="00F073BD"/>
    <w:rsid w:val="00F07614"/>
    <w:rsid w:val="00F1032C"/>
    <w:rsid w:val="00F10D9F"/>
    <w:rsid w:val="00F10E6F"/>
    <w:rsid w:val="00F120A6"/>
    <w:rsid w:val="00F12B09"/>
    <w:rsid w:val="00F12E16"/>
    <w:rsid w:val="00F1370B"/>
    <w:rsid w:val="00F13B81"/>
    <w:rsid w:val="00F14023"/>
    <w:rsid w:val="00F14414"/>
    <w:rsid w:val="00F144AA"/>
    <w:rsid w:val="00F162C5"/>
    <w:rsid w:val="00F16783"/>
    <w:rsid w:val="00F168AC"/>
    <w:rsid w:val="00F20429"/>
    <w:rsid w:val="00F20A8D"/>
    <w:rsid w:val="00F21F1D"/>
    <w:rsid w:val="00F23AED"/>
    <w:rsid w:val="00F23F17"/>
    <w:rsid w:val="00F24124"/>
    <w:rsid w:val="00F24817"/>
    <w:rsid w:val="00F25357"/>
    <w:rsid w:val="00F25921"/>
    <w:rsid w:val="00F25E8D"/>
    <w:rsid w:val="00F2604E"/>
    <w:rsid w:val="00F279E0"/>
    <w:rsid w:val="00F31614"/>
    <w:rsid w:val="00F31B2F"/>
    <w:rsid w:val="00F32B79"/>
    <w:rsid w:val="00F32D92"/>
    <w:rsid w:val="00F336C5"/>
    <w:rsid w:val="00F3458A"/>
    <w:rsid w:val="00F348E7"/>
    <w:rsid w:val="00F34F4B"/>
    <w:rsid w:val="00F35045"/>
    <w:rsid w:val="00F3648A"/>
    <w:rsid w:val="00F3690F"/>
    <w:rsid w:val="00F36B46"/>
    <w:rsid w:val="00F36E76"/>
    <w:rsid w:val="00F3728C"/>
    <w:rsid w:val="00F372FC"/>
    <w:rsid w:val="00F37DDC"/>
    <w:rsid w:val="00F410BC"/>
    <w:rsid w:val="00F41431"/>
    <w:rsid w:val="00F41531"/>
    <w:rsid w:val="00F41E88"/>
    <w:rsid w:val="00F45704"/>
    <w:rsid w:val="00F46D5F"/>
    <w:rsid w:val="00F46DB3"/>
    <w:rsid w:val="00F471AD"/>
    <w:rsid w:val="00F50F5B"/>
    <w:rsid w:val="00F51844"/>
    <w:rsid w:val="00F5297D"/>
    <w:rsid w:val="00F5449D"/>
    <w:rsid w:val="00F5469F"/>
    <w:rsid w:val="00F551F0"/>
    <w:rsid w:val="00F55368"/>
    <w:rsid w:val="00F56394"/>
    <w:rsid w:val="00F56AAE"/>
    <w:rsid w:val="00F57773"/>
    <w:rsid w:val="00F577F7"/>
    <w:rsid w:val="00F60262"/>
    <w:rsid w:val="00F60629"/>
    <w:rsid w:val="00F60F2E"/>
    <w:rsid w:val="00F6161E"/>
    <w:rsid w:val="00F61ECF"/>
    <w:rsid w:val="00F62727"/>
    <w:rsid w:val="00F62FE9"/>
    <w:rsid w:val="00F63C3E"/>
    <w:rsid w:val="00F643FF"/>
    <w:rsid w:val="00F64406"/>
    <w:rsid w:val="00F6484B"/>
    <w:rsid w:val="00F64A6E"/>
    <w:rsid w:val="00F6537B"/>
    <w:rsid w:val="00F6694F"/>
    <w:rsid w:val="00F66990"/>
    <w:rsid w:val="00F66C2D"/>
    <w:rsid w:val="00F670D4"/>
    <w:rsid w:val="00F67298"/>
    <w:rsid w:val="00F67348"/>
    <w:rsid w:val="00F679A1"/>
    <w:rsid w:val="00F700C7"/>
    <w:rsid w:val="00F70602"/>
    <w:rsid w:val="00F70740"/>
    <w:rsid w:val="00F70BAC"/>
    <w:rsid w:val="00F70C35"/>
    <w:rsid w:val="00F7115B"/>
    <w:rsid w:val="00F715BC"/>
    <w:rsid w:val="00F73377"/>
    <w:rsid w:val="00F74266"/>
    <w:rsid w:val="00F7460C"/>
    <w:rsid w:val="00F746FF"/>
    <w:rsid w:val="00F750BB"/>
    <w:rsid w:val="00F75E49"/>
    <w:rsid w:val="00F767C4"/>
    <w:rsid w:val="00F8004B"/>
    <w:rsid w:val="00F80B44"/>
    <w:rsid w:val="00F810E3"/>
    <w:rsid w:val="00F81163"/>
    <w:rsid w:val="00F81927"/>
    <w:rsid w:val="00F82053"/>
    <w:rsid w:val="00F8217D"/>
    <w:rsid w:val="00F830AD"/>
    <w:rsid w:val="00F830CB"/>
    <w:rsid w:val="00F832E7"/>
    <w:rsid w:val="00F83FAD"/>
    <w:rsid w:val="00F847E8"/>
    <w:rsid w:val="00F85835"/>
    <w:rsid w:val="00F86DA4"/>
    <w:rsid w:val="00F87078"/>
    <w:rsid w:val="00F87EA4"/>
    <w:rsid w:val="00F90661"/>
    <w:rsid w:val="00F9098F"/>
    <w:rsid w:val="00F91524"/>
    <w:rsid w:val="00F936C1"/>
    <w:rsid w:val="00F93CC4"/>
    <w:rsid w:val="00F9458A"/>
    <w:rsid w:val="00F9541D"/>
    <w:rsid w:val="00F958CE"/>
    <w:rsid w:val="00F95CA3"/>
    <w:rsid w:val="00F9612D"/>
    <w:rsid w:val="00F97017"/>
    <w:rsid w:val="00FA06FA"/>
    <w:rsid w:val="00FA1F51"/>
    <w:rsid w:val="00FA2149"/>
    <w:rsid w:val="00FA32EB"/>
    <w:rsid w:val="00FA352D"/>
    <w:rsid w:val="00FA3A08"/>
    <w:rsid w:val="00FA3DEE"/>
    <w:rsid w:val="00FA4664"/>
    <w:rsid w:val="00FA5331"/>
    <w:rsid w:val="00FA56AB"/>
    <w:rsid w:val="00FA6F62"/>
    <w:rsid w:val="00FA762C"/>
    <w:rsid w:val="00FA7DE5"/>
    <w:rsid w:val="00FB00A7"/>
    <w:rsid w:val="00FB1721"/>
    <w:rsid w:val="00FB1888"/>
    <w:rsid w:val="00FB2202"/>
    <w:rsid w:val="00FB25F4"/>
    <w:rsid w:val="00FB371F"/>
    <w:rsid w:val="00FB3D8B"/>
    <w:rsid w:val="00FB4E2A"/>
    <w:rsid w:val="00FB5556"/>
    <w:rsid w:val="00FB720C"/>
    <w:rsid w:val="00FC01D4"/>
    <w:rsid w:val="00FC03C2"/>
    <w:rsid w:val="00FC18C7"/>
    <w:rsid w:val="00FC1F52"/>
    <w:rsid w:val="00FC3DD0"/>
    <w:rsid w:val="00FC4731"/>
    <w:rsid w:val="00FC51F4"/>
    <w:rsid w:val="00FC5582"/>
    <w:rsid w:val="00FC676F"/>
    <w:rsid w:val="00FC6A8C"/>
    <w:rsid w:val="00FC757A"/>
    <w:rsid w:val="00FC77A3"/>
    <w:rsid w:val="00FC7886"/>
    <w:rsid w:val="00FC7951"/>
    <w:rsid w:val="00FD1155"/>
    <w:rsid w:val="00FD28CF"/>
    <w:rsid w:val="00FD2F07"/>
    <w:rsid w:val="00FD30CC"/>
    <w:rsid w:val="00FD3CD9"/>
    <w:rsid w:val="00FD4788"/>
    <w:rsid w:val="00FD482A"/>
    <w:rsid w:val="00FD49AA"/>
    <w:rsid w:val="00FD4E8F"/>
    <w:rsid w:val="00FD527C"/>
    <w:rsid w:val="00FD59EC"/>
    <w:rsid w:val="00FD5F9C"/>
    <w:rsid w:val="00FD7D69"/>
    <w:rsid w:val="00FE088A"/>
    <w:rsid w:val="00FE0970"/>
    <w:rsid w:val="00FE0A07"/>
    <w:rsid w:val="00FE0AA1"/>
    <w:rsid w:val="00FE0CBE"/>
    <w:rsid w:val="00FE1327"/>
    <w:rsid w:val="00FE1895"/>
    <w:rsid w:val="00FE1D6F"/>
    <w:rsid w:val="00FE1E1B"/>
    <w:rsid w:val="00FE40FE"/>
    <w:rsid w:val="00FE5E34"/>
    <w:rsid w:val="00FE5FDC"/>
    <w:rsid w:val="00FF0822"/>
    <w:rsid w:val="00FF10CC"/>
    <w:rsid w:val="00FF166A"/>
    <w:rsid w:val="00FF1E8A"/>
    <w:rsid w:val="00FF212C"/>
    <w:rsid w:val="00FF2B64"/>
    <w:rsid w:val="00FF439A"/>
    <w:rsid w:val="00FF4AE0"/>
    <w:rsid w:val="00FF4B83"/>
    <w:rsid w:val="00FF5646"/>
    <w:rsid w:val="00FF56C2"/>
    <w:rsid w:val="00FF58D1"/>
    <w:rsid w:val="00FF643F"/>
    <w:rsid w:val="00FF6C0D"/>
    <w:rsid w:val="00FF6FA3"/>
    <w:rsid w:val="00FF6FCA"/>
    <w:rsid w:val="00FF70A2"/>
    <w:rsid w:val="00FF70EC"/>
    <w:rsid w:val="00FF7434"/>
    <w:rsid w:val="4C3E3172"/>
    <w:rsid w:val="574F38B5"/>
    <w:rsid w:val="5F410E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line number"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2C7"/>
    <w:pPr>
      <w:widowControl w:val="0"/>
      <w:spacing w:line="480" w:lineRule="auto"/>
      <w:jc w:val="both"/>
    </w:pPr>
    <w:rPr>
      <w:rFonts w:ascii="Arial" w:hAnsi="Arial"/>
      <w:kern w:val="2"/>
      <w:sz w:val="24"/>
      <w:szCs w:val="22"/>
    </w:rPr>
  </w:style>
  <w:style w:type="paragraph" w:styleId="2">
    <w:name w:val="heading 2"/>
    <w:basedOn w:val="a"/>
    <w:next w:val="a"/>
    <w:link w:val="2Char"/>
    <w:uiPriority w:val="9"/>
    <w:qFormat/>
    <w:rsid w:val="00A802C7"/>
    <w:pPr>
      <w:keepNext/>
      <w:widowControl/>
      <w:jc w:val="left"/>
      <w:outlineLvl w:val="1"/>
    </w:pPr>
    <w:rPr>
      <w:i/>
      <w:kern w:val="0"/>
      <w:szCs w:val="24"/>
    </w:rPr>
  </w:style>
  <w:style w:type="paragraph" w:styleId="3">
    <w:name w:val="heading 3"/>
    <w:basedOn w:val="a"/>
    <w:next w:val="a"/>
    <w:link w:val="3Char"/>
    <w:uiPriority w:val="9"/>
    <w:unhideWhenUsed/>
    <w:qFormat/>
    <w:rsid w:val="00A802C7"/>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A802C7"/>
    <w:rPr>
      <w:b/>
      <w:bCs/>
    </w:rPr>
  </w:style>
  <w:style w:type="paragraph" w:styleId="a4">
    <w:name w:val="annotation text"/>
    <w:basedOn w:val="a"/>
    <w:link w:val="Char0"/>
    <w:uiPriority w:val="99"/>
    <w:semiHidden/>
    <w:unhideWhenUsed/>
    <w:qFormat/>
    <w:rsid w:val="00A802C7"/>
    <w:pPr>
      <w:jc w:val="left"/>
    </w:pPr>
  </w:style>
  <w:style w:type="paragraph" w:styleId="a5">
    <w:name w:val="Balloon Text"/>
    <w:basedOn w:val="a"/>
    <w:link w:val="Char1"/>
    <w:uiPriority w:val="99"/>
    <w:semiHidden/>
    <w:unhideWhenUsed/>
    <w:qFormat/>
    <w:rsid w:val="00A802C7"/>
    <w:rPr>
      <w:sz w:val="18"/>
      <w:szCs w:val="18"/>
    </w:rPr>
  </w:style>
  <w:style w:type="paragraph" w:styleId="a6">
    <w:name w:val="footer"/>
    <w:basedOn w:val="a"/>
    <w:link w:val="Char2"/>
    <w:uiPriority w:val="99"/>
    <w:unhideWhenUsed/>
    <w:qFormat/>
    <w:rsid w:val="00A802C7"/>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802C7"/>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Char4"/>
    <w:uiPriority w:val="10"/>
    <w:qFormat/>
    <w:rsid w:val="00A802C7"/>
    <w:pPr>
      <w:spacing w:before="240" w:after="60"/>
      <w:jc w:val="center"/>
      <w:outlineLvl w:val="0"/>
    </w:pPr>
    <w:rPr>
      <w:rFonts w:asciiTheme="majorHAnsi" w:eastAsia="宋体" w:hAnsiTheme="majorHAnsi"/>
      <w:b/>
      <w:bCs/>
      <w:sz w:val="32"/>
      <w:szCs w:val="32"/>
    </w:rPr>
  </w:style>
  <w:style w:type="character" w:styleId="a9">
    <w:name w:val="page number"/>
    <w:basedOn w:val="a0"/>
    <w:uiPriority w:val="99"/>
    <w:semiHidden/>
    <w:unhideWhenUsed/>
    <w:qFormat/>
    <w:rsid w:val="00A802C7"/>
    <w:rPr>
      <w:rFonts w:cs="Times New Roman"/>
    </w:rPr>
  </w:style>
  <w:style w:type="character" w:styleId="aa">
    <w:name w:val="FollowedHyperlink"/>
    <w:basedOn w:val="a0"/>
    <w:uiPriority w:val="99"/>
    <w:semiHidden/>
    <w:unhideWhenUsed/>
    <w:rsid w:val="00A802C7"/>
    <w:rPr>
      <w:color w:val="800080" w:themeColor="followedHyperlink"/>
      <w:u w:val="single"/>
    </w:rPr>
  </w:style>
  <w:style w:type="character" w:styleId="ab">
    <w:name w:val="Emphasis"/>
    <w:basedOn w:val="a0"/>
    <w:uiPriority w:val="20"/>
    <w:qFormat/>
    <w:rsid w:val="00A802C7"/>
    <w:rPr>
      <w:rFonts w:cs="Times New Roman"/>
      <w:i/>
      <w:iCs/>
    </w:rPr>
  </w:style>
  <w:style w:type="character" w:styleId="ac">
    <w:name w:val="line number"/>
    <w:basedOn w:val="a0"/>
    <w:uiPriority w:val="99"/>
    <w:semiHidden/>
    <w:unhideWhenUsed/>
    <w:qFormat/>
    <w:rsid w:val="00A802C7"/>
    <w:rPr>
      <w:rFonts w:cs="Times New Roman"/>
    </w:rPr>
  </w:style>
  <w:style w:type="character" w:styleId="ad">
    <w:name w:val="Hyperlink"/>
    <w:basedOn w:val="a0"/>
    <w:uiPriority w:val="99"/>
    <w:unhideWhenUsed/>
    <w:rsid w:val="00A802C7"/>
    <w:rPr>
      <w:rFonts w:cs="Times New Roman"/>
      <w:color w:val="0000FF" w:themeColor="hyperlink"/>
      <w:u w:val="single"/>
    </w:rPr>
  </w:style>
  <w:style w:type="character" w:styleId="ae">
    <w:name w:val="annotation reference"/>
    <w:basedOn w:val="a0"/>
    <w:uiPriority w:val="99"/>
    <w:semiHidden/>
    <w:unhideWhenUsed/>
    <w:rsid w:val="00A802C7"/>
    <w:rPr>
      <w:rFonts w:cs="Times New Roman"/>
      <w:sz w:val="21"/>
      <w:szCs w:val="21"/>
    </w:rPr>
  </w:style>
  <w:style w:type="table" w:styleId="af">
    <w:name w:val="Light Shading"/>
    <w:basedOn w:val="a1"/>
    <w:uiPriority w:val="60"/>
    <w:qFormat/>
    <w:rsid w:val="00A802C7"/>
    <w:rPr>
      <w:rFonts w:ascii="Times New Roman" w:hAnsi="Times New Roman"/>
      <w:color w:val="000000" w:themeColor="text1" w:themeShade="BF"/>
      <w:sz w:val="22"/>
      <w:szCs w:val="22"/>
      <w:lang w:val="en-AU"/>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2Char">
    <w:name w:val="标题 2 Char"/>
    <w:basedOn w:val="a0"/>
    <w:link w:val="2"/>
    <w:uiPriority w:val="9"/>
    <w:locked/>
    <w:rsid w:val="00A802C7"/>
    <w:rPr>
      <w:rFonts w:ascii="Arial" w:hAnsi="Arial" w:cs="Times New Roman"/>
      <w:i/>
      <w:kern w:val="0"/>
      <w:sz w:val="24"/>
      <w:szCs w:val="24"/>
    </w:rPr>
  </w:style>
  <w:style w:type="character" w:customStyle="1" w:styleId="3Char">
    <w:name w:val="标题 3 Char"/>
    <w:basedOn w:val="a0"/>
    <w:link w:val="3"/>
    <w:uiPriority w:val="9"/>
    <w:locked/>
    <w:rsid w:val="00A802C7"/>
    <w:rPr>
      <w:rFonts w:ascii="Arial" w:hAnsi="Arial" w:cs="Times New Roman"/>
      <w:b/>
      <w:bCs/>
      <w:sz w:val="32"/>
      <w:szCs w:val="32"/>
    </w:rPr>
  </w:style>
  <w:style w:type="character" w:customStyle="1" w:styleId="Char3">
    <w:name w:val="页眉 Char"/>
    <w:basedOn w:val="a0"/>
    <w:link w:val="a7"/>
    <w:uiPriority w:val="99"/>
    <w:locked/>
    <w:rsid w:val="00A802C7"/>
    <w:rPr>
      <w:rFonts w:cs="Times New Roman"/>
      <w:sz w:val="18"/>
      <w:szCs w:val="18"/>
    </w:rPr>
  </w:style>
  <w:style w:type="character" w:customStyle="1" w:styleId="Char2">
    <w:name w:val="页脚 Char"/>
    <w:basedOn w:val="a0"/>
    <w:link w:val="a6"/>
    <w:uiPriority w:val="99"/>
    <w:locked/>
    <w:rsid w:val="00A802C7"/>
    <w:rPr>
      <w:rFonts w:cs="Times New Roman"/>
      <w:sz w:val="18"/>
      <w:szCs w:val="18"/>
    </w:rPr>
  </w:style>
  <w:style w:type="character" w:customStyle="1" w:styleId="apple-converted-space">
    <w:name w:val="apple-converted-space"/>
    <w:basedOn w:val="a0"/>
    <w:qFormat/>
    <w:rsid w:val="00A802C7"/>
    <w:rPr>
      <w:rFonts w:cs="Times New Roman"/>
    </w:rPr>
  </w:style>
  <w:style w:type="character" w:customStyle="1" w:styleId="Char0">
    <w:name w:val="批注文字 Char"/>
    <w:basedOn w:val="a0"/>
    <w:link w:val="a4"/>
    <w:uiPriority w:val="99"/>
    <w:semiHidden/>
    <w:qFormat/>
    <w:locked/>
    <w:rsid w:val="00A802C7"/>
    <w:rPr>
      <w:rFonts w:cs="Times New Roman"/>
    </w:rPr>
  </w:style>
  <w:style w:type="character" w:customStyle="1" w:styleId="Char">
    <w:name w:val="批注主题 Char"/>
    <w:basedOn w:val="Char0"/>
    <w:link w:val="a3"/>
    <w:uiPriority w:val="99"/>
    <w:semiHidden/>
    <w:qFormat/>
    <w:locked/>
    <w:rsid w:val="00A802C7"/>
    <w:rPr>
      <w:rFonts w:cs="Times New Roman"/>
      <w:b/>
      <w:bCs/>
    </w:rPr>
  </w:style>
  <w:style w:type="character" w:customStyle="1" w:styleId="Char1">
    <w:name w:val="批注框文本 Char"/>
    <w:basedOn w:val="a0"/>
    <w:link w:val="a5"/>
    <w:uiPriority w:val="99"/>
    <w:semiHidden/>
    <w:qFormat/>
    <w:locked/>
    <w:rsid w:val="00A802C7"/>
    <w:rPr>
      <w:rFonts w:cs="Times New Roman"/>
      <w:sz w:val="18"/>
      <w:szCs w:val="18"/>
    </w:rPr>
  </w:style>
  <w:style w:type="paragraph" w:styleId="af0">
    <w:name w:val="List Paragraph"/>
    <w:basedOn w:val="a"/>
    <w:uiPriority w:val="34"/>
    <w:qFormat/>
    <w:rsid w:val="00A802C7"/>
    <w:pPr>
      <w:ind w:firstLineChars="200" w:firstLine="420"/>
    </w:pPr>
  </w:style>
  <w:style w:type="character" w:customStyle="1" w:styleId="pagecontents1">
    <w:name w:val="pagecontents1"/>
    <w:basedOn w:val="a0"/>
    <w:rsid w:val="00A802C7"/>
    <w:rPr>
      <w:rFonts w:ascii="Arial" w:hAnsi="Arial" w:cs="Arial"/>
      <w:color w:val="000000"/>
      <w:sz w:val="17"/>
      <w:szCs w:val="17"/>
    </w:rPr>
  </w:style>
  <w:style w:type="paragraph" w:customStyle="1" w:styleId="1">
    <w:name w:val="修订1"/>
    <w:hidden/>
    <w:uiPriority w:val="99"/>
    <w:semiHidden/>
    <w:qFormat/>
    <w:rsid w:val="00A802C7"/>
    <w:rPr>
      <w:kern w:val="2"/>
      <w:sz w:val="21"/>
      <w:szCs w:val="22"/>
    </w:rPr>
  </w:style>
  <w:style w:type="paragraph" w:customStyle="1" w:styleId="RSBodyText">
    <w:name w:val="RS_Body Text"/>
    <w:basedOn w:val="a"/>
    <w:uiPriority w:val="99"/>
    <w:qFormat/>
    <w:rsid w:val="00A802C7"/>
    <w:pPr>
      <w:widowControl/>
      <w:jc w:val="left"/>
    </w:pPr>
    <w:rPr>
      <w:rFonts w:ascii="Times New Roman" w:hAnsi="Times New Roman"/>
      <w:kern w:val="0"/>
      <w:szCs w:val="24"/>
      <w:lang w:eastAsia="en-US"/>
    </w:rPr>
  </w:style>
  <w:style w:type="paragraph" w:customStyle="1" w:styleId="RSInstitution">
    <w:name w:val="RS_Institution"/>
    <w:basedOn w:val="a8"/>
    <w:link w:val="RSInstitutionChar"/>
    <w:uiPriority w:val="99"/>
    <w:qFormat/>
    <w:rsid w:val="00A802C7"/>
    <w:pPr>
      <w:widowControl/>
    </w:pPr>
    <w:rPr>
      <w:rFonts w:ascii="Times New Roman" w:eastAsiaTheme="minorEastAsia" w:hAnsi="Times New Roman" w:cs="Arial"/>
      <w:b w:val="0"/>
      <w:kern w:val="28"/>
      <w:sz w:val="24"/>
      <w:lang w:eastAsia="en-US"/>
    </w:rPr>
  </w:style>
  <w:style w:type="character" w:customStyle="1" w:styleId="Char4">
    <w:name w:val="标题 Char"/>
    <w:basedOn w:val="a0"/>
    <w:link w:val="a8"/>
    <w:uiPriority w:val="10"/>
    <w:locked/>
    <w:rsid w:val="00A802C7"/>
    <w:rPr>
      <w:rFonts w:asciiTheme="majorHAnsi" w:eastAsia="宋体" w:hAnsiTheme="majorHAnsi" w:cs="Times New Roman"/>
      <w:b/>
      <w:bCs/>
      <w:sz w:val="32"/>
      <w:szCs w:val="32"/>
    </w:rPr>
  </w:style>
  <w:style w:type="paragraph" w:customStyle="1" w:styleId="EndNoteBibliographyTitle">
    <w:name w:val="EndNote Bibliography Title"/>
    <w:basedOn w:val="a"/>
    <w:link w:val="EndNoteBibliographyTitleChar"/>
    <w:rsid w:val="00A802C7"/>
    <w:pPr>
      <w:jc w:val="center"/>
    </w:pPr>
    <w:rPr>
      <w:rFonts w:ascii="Calibri" w:hAnsi="Calibri" w:cs="Calibri"/>
      <w:sz w:val="20"/>
    </w:rPr>
  </w:style>
  <w:style w:type="character" w:customStyle="1" w:styleId="RSInstitutionChar">
    <w:name w:val="RS_Institution Char"/>
    <w:basedOn w:val="Char4"/>
    <w:link w:val="RSInstitution"/>
    <w:uiPriority w:val="99"/>
    <w:locked/>
    <w:rsid w:val="00A802C7"/>
    <w:rPr>
      <w:rFonts w:ascii="Times New Roman" w:eastAsia="宋体" w:hAnsi="Times New Roman" w:cs="Arial"/>
      <w:b w:val="0"/>
      <w:kern w:val="28"/>
      <w:sz w:val="32"/>
      <w:szCs w:val="32"/>
      <w:lang w:eastAsia="en-US"/>
    </w:rPr>
  </w:style>
  <w:style w:type="character" w:customStyle="1" w:styleId="EndNoteBibliographyTitleChar">
    <w:name w:val="EndNote Bibliography Title Char"/>
    <w:basedOn w:val="RSInstitutionChar"/>
    <w:link w:val="EndNoteBibliographyTitle"/>
    <w:locked/>
    <w:rsid w:val="00A802C7"/>
    <w:rPr>
      <w:rFonts w:ascii="Calibri" w:eastAsia="宋体" w:hAnsi="Calibri" w:cs="Calibri"/>
      <w:bCs w:val="0"/>
      <w:kern w:val="28"/>
      <w:sz w:val="20"/>
      <w:szCs w:val="22"/>
      <w:lang w:eastAsia="en-US"/>
    </w:rPr>
  </w:style>
  <w:style w:type="paragraph" w:customStyle="1" w:styleId="EndNoteBibliography">
    <w:name w:val="EndNote Bibliography"/>
    <w:basedOn w:val="a"/>
    <w:link w:val="EndNoteBibliographyChar"/>
    <w:rsid w:val="00A802C7"/>
    <w:pPr>
      <w:spacing w:line="240" w:lineRule="auto"/>
      <w:jc w:val="left"/>
    </w:pPr>
    <w:rPr>
      <w:rFonts w:ascii="Calibri" w:hAnsi="Calibri" w:cs="Calibri"/>
      <w:sz w:val="20"/>
    </w:rPr>
  </w:style>
  <w:style w:type="character" w:customStyle="1" w:styleId="EndNoteBibliographyChar">
    <w:name w:val="EndNote Bibliography Char"/>
    <w:basedOn w:val="RSInstitutionChar"/>
    <w:link w:val="EndNoteBibliography"/>
    <w:qFormat/>
    <w:locked/>
    <w:rsid w:val="00A802C7"/>
    <w:rPr>
      <w:rFonts w:ascii="Calibri" w:eastAsia="宋体" w:hAnsi="Calibri" w:cs="Calibri"/>
      <w:bCs w:val="0"/>
      <w:kern w:val="28"/>
      <w:sz w:val="20"/>
      <w:szCs w:val="22"/>
      <w:lang w:eastAsia="en-US"/>
    </w:rPr>
  </w:style>
  <w:style w:type="character" w:customStyle="1" w:styleId="10">
    <w:name w:val="@他1"/>
    <w:basedOn w:val="a0"/>
    <w:uiPriority w:val="99"/>
    <w:semiHidden/>
    <w:unhideWhenUsed/>
    <w:qFormat/>
    <w:rsid w:val="00A802C7"/>
    <w:rPr>
      <w:rFonts w:cs="Times New Roman"/>
      <w:color w:val="2B579A"/>
      <w:shd w:val="clear" w:color="auto" w:fill="E6E6E6"/>
    </w:rPr>
  </w:style>
  <w:style w:type="character" w:customStyle="1" w:styleId="11">
    <w:name w:val="未处理的提及1"/>
    <w:basedOn w:val="a0"/>
    <w:uiPriority w:val="99"/>
    <w:semiHidden/>
    <w:unhideWhenUsed/>
    <w:qFormat/>
    <w:rsid w:val="00A802C7"/>
    <w:rPr>
      <w:rFonts w:cs="Times New Roman"/>
      <w:color w:val="808080"/>
      <w:shd w:val="clear" w:color="auto" w:fill="E6E6E6"/>
    </w:rPr>
  </w:style>
  <w:style w:type="character" w:customStyle="1" w:styleId="20">
    <w:name w:val="未处理的提及2"/>
    <w:basedOn w:val="a0"/>
    <w:uiPriority w:val="99"/>
    <w:semiHidden/>
    <w:unhideWhenUsed/>
    <w:qFormat/>
    <w:rsid w:val="00A802C7"/>
    <w:rPr>
      <w:rFonts w:cs="Times New Roman"/>
      <w:color w:val="808080"/>
      <w:shd w:val="clear" w:color="auto" w:fill="E6E6E6"/>
    </w:rPr>
  </w:style>
  <w:style w:type="character" w:customStyle="1" w:styleId="30">
    <w:name w:val="未处理的提及3"/>
    <w:basedOn w:val="a0"/>
    <w:uiPriority w:val="99"/>
    <w:semiHidden/>
    <w:unhideWhenUsed/>
    <w:rsid w:val="00A802C7"/>
    <w:rPr>
      <w:color w:val="808080"/>
      <w:shd w:val="clear" w:color="auto" w:fill="E6E6E6"/>
    </w:rPr>
  </w:style>
  <w:style w:type="character" w:customStyle="1" w:styleId="4">
    <w:name w:val="未处理的提及4"/>
    <w:basedOn w:val="a0"/>
    <w:uiPriority w:val="99"/>
    <w:qFormat/>
    <w:rsid w:val="00A802C7"/>
    <w:rPr>
      <w:color w:val="808080"/>
      <w:shd w:val="clear" w:color="auto" w:fill="E6E6E6"/>
    </w:rPr>
  </w:style>
  <w:style w:type="character" w:customStyle="1" w:styleId="UnresolvedMention">
    <w:name w:val="Unresolved Mention"/>
    <w:basedOn w:val="a0"/>
    <w:uiPriority w:val="99"/>
    <w:semiHidden/>
    <w:unhideWhenUsed/>
    <w:qFormat/>
    <w:rsid w:val="00A802C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harmasastra.live.cf.private.springer.com/articles/srep258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x.doi.org/10.1016/j.ophtha.2011.07.031"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project.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dx.doi.org/10.1016/j.ophtha.2007.1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DEB9FAFA-1C9C-48E0-AB57-DFFA706977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6582</Words>
  <Characters>37520</Characters>
  <Application>Microsoft Office Word</Application>
  <DocSecurity>0</DocSecurity>
  <Lines>312</Lines>
  <Paragraphs>88</Paragraphs>
  <ScaleCrop>false</ScaleCrop>
  <Company>Microsoft</Company>
  <LinksUpToDate>false</LinksUpToDate>
  <CharactersWithSpaces>44014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SDWM</cp:lastModifiedBy>
  <cp:revision>36</cp:revision>
  <dcterms:created xsi:type="dcterms:W3CDTF">2018-09-09T14:29:00Z</dcterms:created>
  <dcterms:modified xsi:type="dcterms:W3CDTF">2019-03-08T06:19:00Z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